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8664026"/>
        <w:docPartObj>
          <w:docPartGallery w:val="Cover Pages"/>
          <w:docPartUnique/>
        </w:docPartObj>
      </w:sdtPr>
      <w:sdtEndPr>
        <w:rPr>
          <w:rFonts w:eastAsiaTheme="majorEastAsia" w:cstheme="majorBidi"/>
        </w:rPr>
      </w:sdtEndPr>
      <w:sdtContent>
        <w:tbl>
          <w:tblPr>
            <w:tblpPr w:leftFromText="187" w:rightFromText="187" w:tblpXSpec="center" w:tblpYSpec="bottom"/>
            <w:tblOverlap w:val="never"/>
            <w:tblW w:w="0" w:type="auto"/>
            <w:tblCellMar>
              <w:top w:w="144" w:type="dxa"/>
              <w:left w:w="1440" w:type="dxa"/>
              <w:bottom w:w="144" w:type="dxa"/>
              <w:right w:w="1440" w:type="dxa"/>
            </w:tblCellMar>
            <w:tblLook w:val="04A0" w:firstRow="1" w:lastRow="0" w:firstColumn="1" w:lastColumn="0" w:noHBand="0" w:noVBand="1"/>
          </w:tblPr>
          <w:tblGrid>
            <w:gridCol w:w="9576"/>
          </w:tblGrid>
          <w:tr w:rsidR="009300E7">
            <w:tc>
              <w:tcPr>
                <w:tcW w:w="9576" w:type="dxa"/>
                <w:shd w:val="clear" w:color="auto" w:fill="auto"/>
                <w:vAlign w:val="bottom"/>
              </w:tcPr>
              <w:p w:rsidR="009300E7" w:rsidRDefault="009300E7">
                <w:pPr>
                  <w:spacing w:after="0"/>
                  <w:jc w:val="center"/>
                </w:pPr>
              </w:p>
            </w:tc>
          </w:tr>
          <w:tr w:rsidR="009300E7">
            <w:tc>
              <w:tcPr>
                <w:tcW w:w="9576" w:type="dxa"/>
                <w:shd w:val="clear" w:color="auto" w:fill="213F43" w:themeFill="accent2" w:themeFillShade="80"/>
                <w:tcMar>
                  <w:top w:w="0" w:type="dxa"/>
                  <w:bottom w:w="0" w:type="dxa"/>
                </w:tcMar>
              </w:tcPr>
              <w:p w:rsidR="009300E7" w:rsidRDefault="009300E7">
                <w:pPr>
                  <w:spacing w:after="0"/>
                </w:pPr>
              </w:p>
            </w:tc>
          </w:tr>
          <w:tr w:rsidR="009300E7">
            <w:tc>
              <w:tcPr>
                <w:tcW w:w="9576" w:type="dxa"/>
                <w:shd w:val="clear" w:color="auto" w:fill="325F64" w:themeFill="accent2" w:themeFillShade="BF"/>
                <w:tcMar>
                  <w:top w:w="0" w:type="dxa"/>
                  <w:bottom w:w="0" w:type="dxa"/>
                </w:tcMar>
              </w:tcPr>
              <w:p w:rsidR="009300E7" w:rsidRDefault="009300E7">
                <w:pPr>
                  <w:spacing w:after="0"/>
                </w:pPr>
              </w:p>
            </w:tc>
          </w:tr>
          <w:tr w:rsidR="009300E7">
            <w:tc>
              <w:tcPr>
                <w:tcW w:w="9576" w:type="dxa"/>
                <w:shd w:val="clear" w:color="auto" w:fill="ADAFC0" w:themeFill="text2" w:themeFillTint="66"/>
                <w:vAlign w:val="center"/>
              </w:tcPr>
              <w:p w:rsidR="009300E7" w:rsidRDefault="009466E9" w:rsidP="009A6D01">
                <w:pPr>
                  <w:spacing w:after="0"/>
                  <w:ind w:firstLine="0"/>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ítulo"/>
                    <w:id w:val="91901235"/>
                    <w:dataBinding w:prefixMappings="xmlns:ns0='http://schemas.openxmlformats.org/package/2006/metadata/core-properties' xmlns:ns1='http://purl.org/dc/elements/1.1/'" w:xpath="/ns0:coreProperties[1]/ns1:title[1]" w:storeItemID="{6C3C8BC8-F283-45AE-878A-BAB7291924A1}"/>
                    <w:text/>
                  </w:sdtPr>
                  <w:sdtContent>
                    <w:r w:rsidR="004E6AA1">
                      <w:rPr>
                        <w:rFonts w:asciiTheme="majorHAnsi" w:eastAsiaTheme="majorEastAsia" w:hAnsiTheme="majorHAnsi" w:cstheme="majorBidi"/>
                        <w:sz w:val="72"/>
                        <w:szCs w:val="72"/>
                      </w:rPr>
                      <w:t>Softmodii</w:t>
                    </w:r>
                    <w:r w:rsidR="002372F8">
                      <w:rPr>
                        <w:rFonts w:asciiTheme="majorHAnsi" w:eastAsiaTheme="majorEastAsia" w:hAnsiTheme="majorHAnsi" w:cstheme="majorBidi"/>
                        <w:sz w:val="72"/>
                        <w:szCs w:val="72"/>
                      </w:rPr>
                      <w:t xml:space="preserve"> PDF</w:t>
                    </w:r>
                  </w:sdtContent>
                </w:sdt>
              </w:p>
              <w:p w:rsidR="009300E7" w:rsidRDefault="009466E9" w:rsidP="009A6D01">
                <w:pPr>
                  <w:spacing w:after="0"/>
                  <w:ind w:firstLine="0"/>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ítulo"/>
                    <w:id w:val="91901238"/>
                    <w:dataBinding w:prefixMappings="xmlns:ns0='http://schemas.openxmlformats.org/package/2006/metadata/core-properties' xmlns:ns1='http://purl.org/dc/elements/1.1/'" w:xpath="/ns0:coreProperties[1]/ns1:subject[1]" w:storeItemID="{6C3C8BC8-F283-45AE-878A-BAB7291924A1}"/>
                    <w:text/>
                  </w:sdtPr>
                  <w:sdtContent>
                    <w:del w:id="0" w:author="Guillermo" w:date="2011-04-09T00:48:00Z">
                      <w:r w:rsidR="00D2139E" w:rsidDel="00D2139E">
                        <w:rPr>
                          <w:rFonts w:asciiTheme="majorHAnsi" w:eastAsiaTheme="majorEastAsia" w:hAnsiTheme="majorHAnsi" w:cstheme="majorBidi"/>
                          <w:sz w:val="36"/>
                          <w:szCs w:val="36"/>
                        </w:rPr>
                        <w:delText>Libera tu Wii – v4.2 (rev 8)</w:delText>
                      </w:r>
                    </w:del>
                    <w:ins w:id="1" w:author="Guillermo" w:date="2011-04-09T01:38:00Z">
                      <w:r>
                        <w:rPr>
                          <w:rFonts w:asciiTheme="majorHAnsi" w:eastAsiaTheme="majorEastAsia" w:hAnsiTheme="majorHAnsi" w:cstheme="majorBidi"/>
                          <w:sz w:val="36"/>
                          <w:szCs w:val="36"/>
                        </w:rPr>
                        <w:t>Libera tu Wii – v4.2 (rev 9)</w:t>
                      </w:r>
                    </w:ins>
                  </w:sdtContent>
                </w:sdt>
              </w:p>
              <w:p w:rsidR="009300E7" w:rsidRDefault="009300E7">
                <w:pPr>
                  <w:spacing w:after="0"/>
                  <w:jc w:val="center"/>
                </w:pPr>
              </w:p>
              <w:p w:rsidR="009300E7" w:rsidRDefault="009466E9" w:rsidP="007760F9">
                <w:pPr>
                  <w:spacing w:after="0"/>
                  <w:ind w:firstLine="0"/>
                  <w:jc w:val="center"/>
                </w:pPr>
                <w:sdt>
                  <w:sdtPr>
                    <w:alias w:val="Autor"/>
                    <w:id w:val="91901240"/>
                    <w:dataBinding w:prefixMappings="xmlns:ns0='http://schemas.openxmlformats.org/package/2006/metadata/core-properties' xmlns:ns1='http://purl.org/dc/elements/1.1/'" w:xpath="/ns0:coreProperties[1]/ns1:creator[1]" w:storeItemID="{6C3C8BC8-F283-45AE-878A-BAB7291924A1}"/>
                    <w:text/>
                  </w:sdtPr>
                  <w:sdtContent>
                    <w:r w:rsidR="00C05FA7">
                      <w:rPr>
                        <w:lang w:val="es-ES"/>
                      </w:rPr>
                      <w:t xml:space="preserve">Pajariyo &amp; </w:t>
                    </w:r>
                    <w:r w:rsidR="007760F9">
                      <w:rPr>
                        <w:lang w:val="es-ES"/>
                      </w:rPr>
                      <w:t>I</w:t>
                    </w:r>
                    <w:r w:rsidR="00C05FA7">
                      <w:rPr>
                        <w:lang w:val="es-ES"/>
                      </w:rPr>
                      <w:t>smaelWii</w:t>
                    </w:r>
                    <w:r w:rsidR="001C2FFA">
                      <w:rPr>
                        <w:lang w:val="es-ES"/>
                      </w:rPr>
                      <w:t xml:space="preserve"> &amp; victory144</w:t>
                    </w:r>
                  </w:sdtContent>
                </w:sdt>
                <w:r w:rsidR="009300E7">
                  <w:rPr>
                    <w:color w:val="FFFFFF" w:themeColor="background1"/>
                  </w:rPr>
                  <w:t xml:space="preserve"> </w:t>
                </w:r>
                <w:r w:rsidR="009300E7">
                  <w:rPr>
                    <w:color w:val="A04DA3" w:themeColor="accent3"/>
                  </w:rPr>
                  <w:sym w:font="Symbol" w:char="F0B7"/>
                </w:r>
                <w:r w:rsidR="009300E7">
                  <w:rPr>
                    <w:color w:val="A04DA3" w:themeColor="accent3"/>
                  </w:rPr>
                  <w:t xml:space="preserve"> </w:t>
                </w:r>
                <w:sdt>
                  <w:sdtPr>
                    <w:alias w:val="Fecha"/>
                    <w:id w:val="91901241"/>
                    <w:date w:fullDate="2011-04-09T00:00:00Z">
                      <w:dateFormat w:val="dd/MM/yyyy"/>
                      <w:lid w:val="es-ES"/>
                      <w:storeMappedDataAs w:val="dateTime"/>
                      <w:calendar w:val="gregorian"/>
                    </w:date>
                  </w:sdtPr>
                  <w:sdtContent>
                    <w:del w:id="2" w:author="Guillermo" w:date="2011-03-04T03:35:00Z">
                      <w:r w:rsidR="00C27A64" w:rsidDel="00DE1DC6">
                        <w:rPr>
                          <w:lang w:val="es-ES"/>
                        </w:rPr>
                        <w:delText>04/02/2011</w:delText>
                      </w:r>
                    </w:del>
                    <w:ins w:id="3" w:author="Guillermo" w:date="2011-04-09T00:48:00Z">
                      <w:r w:rsidR="00D2139E">
                        <w:rPr>
                          <w:lang w:val="es-ES"/>
                        </w:rPr>
                        <w:t>09/04/2011</w:t>
                      </w:r>
                    </w:ins>
                  </w:sdtContent>
                </w:sdt>
              </w:p>
            </w:tc>
          </w:tr>
          <w:tr w:rsidR="009300E7" w:rsidTr="002372F8">
            <w:trPr>
              <w:trHeight w:val="1302"/>
            </w:trPr>
            <w:tc>
              <w:tcPr>
                <w:tcW w:w="9576" w:type="dxa"/>
                <w:shd w:val="clear" w:color="auto" w:fill="ADAFC0" w:themeFill="text2" w:themeFillTint="66"/>
                <w:tcMar>
                  <w:left w:w="1440" w:type="dxa"/>
                  <w:right w:w="1440" w:type="dxa"/>
                </w:tcMar>
              </w:tcPr>
              <w:p w:rsidR="009300E7" w:rsidRDefault="009300E7">
                <w:pPr>
                  <w:spacing w:after="0"/>
                </w:pPr>
              </w:p>
              <w:p w:rsidR="002372F8" w:rsidRDefault="002372F8" w:rsidP="009A6D01">
                <w:pPr>
                  <w:spacing w:after="0"/>
                  <w:ind w:firstLine="0"/>
                  <w:jc w:val="center"/>
                </w:pPr>
                <w:r>
                  <w:t>Manual completo para modificar tu Wii por software</w:t>
                </w:r>
              </w:p>
            </w:tc>
          </w:tr>
        </w:tbl>
        <w:p w:rsidR="004E6AA1" w:rsidRDefault="002372F8" w:rsidP="004E6AA1">
          <w:pPr>
            <w:jc w:val="center"/>
            <w:rPr>
              <w:rFonts w:eastAsiaTheme="majorEastAsia" w:cstheme="majorBidi"/>
            </w:rPr>
          </w:pPr>
          <w:r>
            <w:rPr>
              <w:rFonts w:eastAsiaTheme="majorEastAsia" w:cstheme="majorBidi"/>
              <w:lang w:eastAsia="es-ES_tradnl"/>
            </w:rPr>
            <w:drawing>
              <wp:anchor distT="0" distB="0" distL="114300" distR="114300" simplePos="0" relativeHeight="251658240" behindDoc="0" locked="0" layoutInCell="1" allowOverlap="1" wp14:anchorId="205932DE" wp14:editId="19013216">
                <wp:simplePos x="0" y="0"/>
                <wp:positionH relativeFrom="column">
                  <wp:posOffset>83820</wp:posOffset>
                </wp:positionH>
                <wp:positionV relativeFrom="paragraph">
                  <wp:posOffset>-184785</wp:posOffset>
                </wp:positionV>
                <wp:extent cx="5753100" cy="3600450"/>
                <wp:effectExtent l="0" t="0" r="0" b="0"/>
                <wp:wrapSquare wrapText="bothSides"/>
                <wp:docPr id="2" name="Imagen 2" descr="E:\Documentos\Softmodii PDF\imagenes\wii-wal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os\Softmodii PDF\imagenes\wii-wallpap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2372F8" w:rsidP="004E6AA1">
          <w:pPr>
            <w:jc w:val="center"/>
            <w:rPr>
              <w:rFonts w:eastAsiaTheme="majorEastAsia" w:cstheme="majorBidi"/>
            </w:rPr>
          </w:pPr>
          <w:r>
            <w:rPr>
              <w:rFonts w:eastAsiaTheme="majorEastAsia" w:cstheme="majorBidi"/>
              <w:lang w:eastAsia="es-ES_tradnl"/>
            </w:rPr>
            <w:drawing>
              <wp:anchor distT="0" distB="0" distL="114300" distR="114300" simplePos="0" relativeHeight="251669504" behindDoc="0" locked="0" layoutInCell="1" allowOverlap="1" wp14:anchorId="5DEB3BC0" wp14:editId="246012B6">
                <wp:simplePos x="0" y="0"/>
                <wp:positionH relativeFrom="column">
                  <wp:posOffset>1362710</wp:posOffset>
                </wp:positionH>
                <wp:positionV relativeFrom="paragraph">
                  <wp:posOffset>160655</wp:posOffset>
                </wp:positionV>
                <wp:extent cx="3173730" cy="786765"/>
                <wp:effectExtent l="0" t="0" r="7620" b="0"/>
                <wp:wrapSquare wrapText="bothSides"/>
                <wp:docPr id="34" name="Imagen 34" descr="E:\Documentos\Softmodii PDF\imagenes\logo-softmod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os\Softmodii PDF\imagenes\logo-softmod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730" cy="786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4E6AA1" w:rsidP="004E6AA1">
          <w:pPr>
            <w:jc w:val="center"/>
            <w:rPr>
              <w:rFonts w:eastAsiaTheme="majorEastAsia" w:cstheme="majorBidi"/>
            </w:rPr>
          </w:pPr>
        </w:p>
        <w:p w:rsidR="00C05FA7" w:rsidRDefault="009466E9" w:rsidP="00C05FA7">
          <w:pPr>
            <w:rPr>
              <w:rFonts w:eastAsiaTheme="majorEastAsia" w:cstheme="majorBidi"/>
            </w:rPr>
          </w:pPr>
          <w:hyperlink r:id="rId12" w:history="1"/>
          <w:r w:rsidR="009300E7">
            <w:rPr>
              <w:rFonts w:eastAsiaTheme="majorEastAsia" w:cstheme="majorBidi"/>
            </w:rPr>
            <w:br w:type="page"/>
          </w:r>
        </w:p>
      </w:sdtContent>
    </w:sdt>
    <w:p w:rsidR="00C05FA7" w:rsidRDefault="00C05FA7" w:rsidP="00C05FA7">
      <w:pPr>
        <w:pStyle w:val="Ttulo1"/>
        <w:jc w:val="center"/>
      </w:pPr>
      <w:bookmarkStart w:id="4" w:name="_Toc275617576"/>
      <w:bookmarkStart w:id="5" w:name="_Toc277291980"/>
      <w:bookmarkStart w:id="6" w:name="_Toc277292081"/>
      <w:bookmarkStart w:id="7" w:name="_Toc281778168"/>
      <w:bookmarkStart w:id="8" w:name="_Toc285987381"/>
      <w:r>
        <w:lastRenderedPageBreak/>
        <w:t>Índice</w:t>
      </w:r>
      <w:bookmarkEnd w:id="4"/>
      <w:bookmarkEnd w:id="5"/>
      <w:bookmarkEnd w:id="6"/>
      <w:bookmarkEnd w:id="7"/>
      <w:bookmarkEnd w:id="8"/>
    </w:p>
    <w:p w:rsidR="00A75CF1" w:rsidRDefault="001C2BD5">
      <w:pPr>
        <w:pStyle w:val="TDC1"/>
        <w:tabs>
          <w:tab w:val="right" w:pos="9061"/>
        </w:tabs>
        <w:rPr>
          <w:rStyle w:val="Hipervnculo"/>
        </w:rPr>
      </w:pPr>
      <w:r w:rsidRPr="001C2BD5">
        <w:rPr>
          <w:sz w:val="20"/>
          <w:szCs w:val="20"/>
        </w:rPr>
        <w:fldChar w:fldCharType="begin"/>
      </w:r>
      <w:r w:rsidRPr="001C2BD5">
        <w:rPr>
          <w:sz w:val="20"/>
          <w:szCs w:val="20"/>
        </w:rPr>
        <w:instrText xml:space="preserve"> TOC \o "1-2" \h \z \u </w:instrText>
      </w:r>
      <w:r w:rsidRPr="001C2BD5">
        <w:rPr>
          <w:sz w:val="20"/>
          <w:szCs w:val="20"/>
        </w:rPr>
        <w:fldChar w:fldCharType="separate"/>
      </w:r>
      <w:r w:rsidR="00FC4B7F">
        <w:fldChar w:fldCharType="begin"/>
      </w:r>
      <w:r w:rsidR="00FC4B7F">
        <w:instrText xml:space="preserve"> HYPERLINK \l "_Toc285987382" </w:instrText>
      </w:r>
      <w:r w:rsidR="00FC4B7F">
        <w:fldChar w:fldCharType="separate"/>
      </w:r>
      <w:r w:rsidR="00A75CF1" w:rsidRPr="00447DFF">
        <w:rPr>
          <w:rStyle w:val="Hipervnculo"/>
        </w:rPr>
        <w:t>Introducción</w:t>
      </w:r>
      <w:r w:rsidR="00A75CF1">
        <w:rPr>
          <w:webHidden/>
        </w:rPr>
        <w:tab/>
      </w:r>
      <w:r w:rsidR="00A75CF1">
        <w:rPr>
          <w:webHidden/>
        </w:rPr>
        <w:fldChar w:fldCharType="begin"/>
      </w:r>
      <w:r w:rsidR="00A75CF1">
        <w:rPr>
          <w:webHidden/>
        </w:rPr>
        <w:instrText xml:space="preserve"> PAGEREF _Toc285987382 \h </w:instrText>
      </w:r>
      <w:r w:rsidR="00A75CF1">
        <w:rPr>
          <w:webHidden/>
        </w:rPr>
      </w:r>
      <w:r w:rsidR="00A75CF1">
        <w:rPr>
          <w:webHidden/>
        </w:rPr>
        <w:fldChar w:fldCharType="separate"/>
      </w:r>
      <w:ins w:id="9" w:author="Guillermo" w:date="2011-04-09T01:24:00Z">
        <w:r w:rsidR="001437C3">
          <w:rPr>
            <w:webHidden/>
          </w:rPr>
          <w:t>3</w:t>
        </w:r>
      </w:ins>
      <w:del w:id="10" w:author="Guillermo" w:date="2011-03-04T03:31:00Z">
        <w:r w:rsidR="00A75CF1" w:rsidDel="008C50DA">
          <w:rPr>
            <w:webHidden/>
          </w:rPr>
          <w:delText>2</w:delText>
        </w:r>
      </w:del>
      <w:r w:rsidR="00A75CF1">
        <w:rPr>
          <w:webHidden/>
        </w:rPr>
        <w:fldChar w:fldCharType="end"/>
      </w:r>
      <w:r w:rsidR="00FC4B7F">
        <w:fldChar w:fldCharType="end"/>
      </w:r>
    </w:p>
    <w:p w:rsidR="00A75CF1" w:rsidRDefault="00A75CF1">
      <w:pPr>
        <w:pStyle w:val="TDC1"/>
        <w:tabs>
          <w:tab w:val="right" w:pos="9061"/>
        </w:tabs>
        <w:rPr>
          <w:rFonts w:eastAsiaTheme="minorEastAsia"/>
          <w:b w:val="0"/>
          <w:bCs w:val="0"/>
          <w:caps w:val="0"/>
          <w:u w:val="none"/>
          <w:lang w:eastAsia="es-ES_tradnl"/>
        </w:rPr>
      </w:pPr>
      <w:r>
        <w:rPr>
          <w:rStyle w:val="Hipervnculo"/>
        </w:rPr>
        <w:br/>
      </w:r>
      <w:hyperlink w:anchor="_Toc285987383" w:history="1">
        <w:r w:rsidRPr="00447DFF">
          <w:rPr>
            <w:rStyle w:val="Hipervnculo"/>
          </w:rPr>
          <w:t>Paso 0: ¿Qué necesito antes de empezar?</w:t>
        </w:r>
        <w:r>
          <w:rPr>
            <w:webHidden/>
          </w:rPr>
          <w:tab/>
        </w:r>
        <w:r>
          <w:rPr>
            <w:webHidden/>
          </w:rPr>
          <w:fldChar w:fldCharType="begin"/>
        </w:r>
        <w:r>
          <w:rPr>
            <w:webHidden/>
          </w:rPr>
          <w:instrText xml:space="preserve"> PAGEREF _Toc285987383 \h </w:instrText>
        </w:r>
        <w:r>
          <w:rPr>
            <w:webHidden/>
          </w:rPr>
        </w:r>
        <w:r>
          <w:rPr>
            <w:webHidden/>
          </w:rPr>
          <w:fldChar w:fldCharType="separate"/>
        </w:r>
        <w:r w:rsidR="001437C3">
          <w:rPr>
            <w:webHidden/>
          </w:rPr>
          <w:t>6</w:t>
        </w:r>
        <w:r>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84" w:history="1">
        <w:r w:rsidR="00A75CF1" w:rsidRPr="00447DFF">
          <w:rPr>
            <w:rStyle w:val="Hipervnculo"/>
          </w:rPr>
          <w:t>Requisitos</w:t>
        </w:r>
        <w:r w:rsidR="00A75CF1">
          <w:rPr>
            <w:webHidden/>
          </w:rPr>
          <w:tab/>
        </w:r>
        <w:r w:rsidR="00A75CF1">
          <w:rPr>
            <w:webHidden/>
          </w:rPr>
          <w:fldChar w:fldCharType="begin"/>
        </w:r>
        <w:r w:rsidR="00A75CF1">
          <w:rPr>
            <w:webHidden/>
          </w:rPr>
          <w:instrText xml:space="preserve"> PAGEREF _Toc285987384 \h </w:instrText>
        </w:r>
        <w:r w:rsidR="00A75CF1">
          <w:rPr>
            <w:webHidden/>
          </w:rPr>
        </w:r>
        <w:r w:rsidR="00A75CF1">
          <w:rPr>
            <w:webHidden/>
          </w:rPr>
          <w:fldChar w:fldCharType="separate"/>
        </w:r>
        <w:r w:rsidR="001437C3">
          <w:rPr>
            <w:webHidden/>
          </w:rPr>
          <w:t>6</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85" w:history="1">
        <w:r w:rsidR="00A75CF1" w:rsidRPr="00447DFF">
          <w:rPr>
            <w:rStyle w:val="Hipervnculo"/>
          </w:rPr>
          <w:t>Comprobar versión de la consola Wii</w:t>
        </w:r>
        <w:r w:rsidR="00A75CF1">
          <w:rPr>
            <w:webHidden/>
          </w:rPr>
          <w:tab/>
        </w:r>
        <w:r w:rsidR="00A75CF1">
          <w:rPr>
            <w:webHidden/>
          </w:rPr>
          <w:fldChar w:fldCharType="begin"/>
        </w:r>
        <w:r w:rsidR="00A75CF1">
          <w:rPr>
            <w:webHidden/>
          </w:rPr>
          <w:instrText xml:space="preserve"> PAGEREF _Toc285987385 \h </w:instrText>
        </w:r>
        <w:r w:rsidR="00A75CF1">
          <w:rPr>
            <w:webHidden/>
          </w:rPr>
        </w:r>
        <w:r w:rsidR="00A75CF1">
          <w:rPr>
            <w:webHidden/>
          </w:rPr>
          <w:fldChar w:fldCharType="separate"/>
        </w:r>
        <w:r w:rsidR="001437C3">
          <w:rPr>
            <w:webHidden/>
          </w:rPr>
          <w:t>6</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86" w:history="1">
        <w:r w:rsidR="00A75CF1" w:rsidRPr="00447DFF">
          <w:rPr>
            <w:rStyle w:val="Hipervnculo"/>
          </w:rPr>
          <w:t>Conectar la consola Wii a Internet</w:t>
        </w:r>
        <w:r w:rsidR="00A75CF1">
          <w:rPr>
            <w:webHidden/>
          </w:rPr>
          <w:tab/>
        </w:r>
        <w:r w:rsidR="00A75CF1">
          <w:rPr>
            <w:webHidden/>
          </w:rPr>
          <w:fldChar w:fldCharType="begin"/>
        </w:r>
        <w:r w:rsidR="00A75CF1">
          <w:rPr>
            <w:webHidden/>
          </w:rPr>
          <w:instrText xml:space="preserve"> PAGEREF _Toc285987386 \h </w:instrText>
        </w:r>
        <w:r w:rsidR="00A75CF1">
          <w:rPr>
            <w:webHidden/>
          </w:rPr>
        </w:r>
        <w:r w:rsidR="00A75CF1">
          <w:rPr>
            <w:webHidden/>
          </w:rPr>
          <w:fldChar w:fldCharType="separate"/>
        </w:r>
        <w:r w:rsidR="001437C3">
          <w:rPr>
            <w:webHidden/>
          </w:rPr>
          <w:t>7</w:t>
        </w:r>
        <w:r w:rsidR="00A75CF1">
          <w:rPr>
            <w:webHidden/>
          </w:rPr>
          <w:fldChar w:fldCharType="end"/>
        </w:r>
      </w:hyperlink>
    </w:p>
    <w:p w:rsidR="00A75CF1" w:rsidRDefault="00D2139E">
      <w:pPr>
        <w:pStyle w:val="TDC1"/>
        <w:tabs>
          <w:tab w:val="right" w:pos="9061"/>
        </w:tabs>
        <w:rPr>
          <w:rFonts w:eastAsiaTheme="minorEastAsia"/>
          <w:b w:val="0"/>
          <w:bCs w:val="0"/>
          <w:caps w:val="0"/>
          <w:u w:val="none"/>
          <w:lang w:eastAsia="es-ES_tradnl"/>
        </w:rPr>
      </w:pPr>
      <w:hyperlink w:anchor="_Toc285987387" w:history="1">
        <w:r w:rsidR="00A75CF1" w:rsidRPr="00447DFF">
          <w:rPr>
            <w:rStyle w:val="Hipervnculo"/>
          </w:rPr>
          <w:t>Paso 1: Instalando el Canal Homebrew</w:t>
        </w:r>
        <w:r w:rsidR="00A75CF1">
          <w:rPr>
            <w:webHidden/>
          </w:rPr>
          <w:tab/>
        </w:r>
        <w:r w:rsidR="00A75CF1">
          <w:rPr>
            <w:webHidden/>
          </w:rPr>
          <w:fldChar w:fldCharType="begin"/>
        </w:r>
        <w:r w:rsidR="00A75CF1">
          <w:rPr>
            <w:webHidden/>
          </w:rPr>
          <w:instrText xml:space="preserve"> PAGEREF _Toc285987387 \h </w:instrText>
        </w:r>
        <w:r w:rsidR="00A75CF1">
          <w:rPr>
            <w:webHidden/>
          </w:rPr>
        </w:r>
        <w:r w:rsidR="00A75CF1">
          <w:rPr>
            <w:webHidden/>
          </w:rPr>
          <w:fldChar w:fldCharType="separate"/>
        </w:r>
        <w:r w:rsidR="001437C3">
          <w:rPr>
            <w:webHidden/>
          </w:rPr>
          <w:t>8</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88" w:history="1">
        <w:r w:rsidR="00A75CF1" w:rsidRPr="00447DFF">
          <w:rPr>
            <w:rStyle w:val="Hipervnculo"/>
          </w:rPr>
          <w:t>Ejecutando el HackMii Installer</w:t>
        </w:r>
        <w:r w:rsidR="00A75CF1">
          <w:rPr>
            <w:webHidden/>
          </w:rPr>
          <w:tab/>
        </w:r>
        <w:r w:rsidR="00A75CF1">
          <w:rPr>
            <w:webHidden/>
          </w:rPr>
          <w:fldChar w:fldCharType="begin"/>
        </w:r>
        <w:r w:rsidR="00A75CF1">
          <w:rPr>
            <w:webHidden/>
          </w:rPr>
          <w:instrText xml:space="preserve"> PAGEREF _Toc285987388 \h </w:instrText>
        </w:r>
        <w:r w:rsidR="00A75CF1">
          <w:rPr>
            <w:webHidden/>
          </w:rPr>
        </w:r>
        <w:r w:rsidR="00A75CF1">
          <w:rPr>
            <w:webHidden/>
          </w:rPr>
          <w:fldChar w:fldCharType="separate"/>
        </w:r>
        <w:r w:rsidR="001437C3">
          <w:rPr>
            <w:webHidden/>
          </w:rPr>
          <w:t>8</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r>
        <w:fldChar w:fldCharType="begin"/>
      </w:r>
      <w:r>
        <w:instrText xml:space="preserve"> HYPERLINK \l "_Toc285987389" </w:instrText>
      </w:r>
      <w:r>
        <w:fldChar w:fldCharType="separate"/>
      </w:r>
      <w:r w:rsidR="00A75CF1" w:rsidRPr="00447DFF">
        <w:rPr>
          <w:rStyle w:val="Hipervnculo"/>
        </w:rPr>
        <w:t>Proceso de instalación</w:t>
      </w:r>
      <w:r w:rsidR="00A75CF1">
        <w:rPr>
          <w:webHidden/>
        </w:rPr>
        <w:tab/>
      </w:r>
      <w:r w:rsidR="00A75CF1">
        <w:rPr>
          <w:webHidden/>
        </w:rPr>
        <w:fldChar w:fldCharType="begin"/>
      </w:r>
      <w:r w:rsidR="00A75CF1">
        <w:rPr>
          <w:webHidden/>
        </w:rPr>
        <w:instrText xml:space="preserve"> PAGEREF _Toc285987389 \h </w:instrText>
      </w:r>
      <w:r w:rsidR="00A75CF1">
        <w:rPr>
          <w:webHidden/>
        </w:rPr>
      </w:r>
      <w:r w:rsidR="00A75CF1">
        <w:rPr>
          <w:webHidden/>
        </w:rPr>
        <w:fldChar w:fldCharType="separate"/>
      </w:r>
      <w:ins w:id="11" w:author="Guillermo" w:date="2011-04-09T01:24:00Z">
        <w:r w:rsidR="001437C3">
          <w:rPr>
            <w:webHidden/>
          </w:rPr>
          <w:t>11</w:t>
        </w:r>
      </w:ins>
      <w:del w:id="12" w:author="Guillermo" w:date="2011-04-09T01:24:00Z">
        <w:r w:rsidR="008C50DA" w:rsidDel="001437C3">
          <w:rPr>
            <w:webHidden/>
          </w:rPr>
          <w:delText>10</w:delText>
        </w:r>
      </w:del>
      <w:r w:rsidR="00A75CF1">
        <w:rPr>
          <w:webHidden/>
        </w:rPr>
        <w:fldChar w:fldCharType="end"/>
      </w:r>
      <w:r>
        <w:fldChar w:fldCharType="end"/>
      </w:r>
    </w:p>
    <w:p w:rsidR="00A75CF1" w:rsidRDefault="00D2139E">
      <w:pPr>
        <w:pStyle w:val="TDC2"/>
        <w:tabs>
          <w:tab w:val="right" w:pos="9061"/>
        </w:tabs>
        <w:rPr>
          <w:rFonts w:eastAsiaTheme="minorEastAsia"/>
          <w:b w:val="0"/>
          <w:bCs w:val="0"/>
          <w:smallCaps w:val="0"/>
          <w:lang w:eastAsia="es-ES_tradnl"/>
        </w:rPr>
      </w:pPr>
      <w:hyperlink w:anchor="_Toc285987390" w:history="1">
        <w:r w:rsidR="00A75CF1" w:rsidRPr="00447DFF">
          <w:rPr>
            <w:rStyle w:val="Hipervnculo"/>
          </w:rPr>
          <w:t>Haciendo copia de la NAND con BootMii</w:t>
        </w:r>
        <w:r w:rsidR="00A75CF1">
          <w:rPr>
            <w:webHidden/>
          </w:rPr>
          <w:tab/>
        </w:r>
        <w:r w:rsidR="00A75CF1">
          <w:rPr>
            <w:webHidden/>
          </w:rPr>
          <w:fldChar w:fldCharType="begin"/>
        </w:r>
        <w:r w:rsidR="00A75CF1">
          <w:rPr>
            <w:webHidden/>
          </w:rPr>
          <w:instrText xml:space="preserve"> PAGEREF _Toc285987390 \h </w:instrText>
        </w:r>
        <w:r w:rsidR="00A75CF1">
          <w:rPr>
            <w:webHidden/>
          </w:rPr>
        </w:r>
        <w:r w:rsidR="00A75CF1">
          <w:rPr>
            <w:webHidden/>
          </w:rPr>
          <w:fldChar w:fldCharType="separate"/>
        </w:r>
        <w:r w:rsidR="001437C3">
          <w:rPr>
            <w:webHidden/>
          </w:rPr>
          <w:t>11</w:t>
        </w:r>
        <w:r w:rsidR="00A75CF1">
          <w:rPr>
            <w:webHidden/>
          </w:rPr>
          <w:fldChar w:fldCharType="end"/>
        </w:r>
      </w:hyperlink>
    </w:p>
    <w:p w:rsidR="00A75CF1" w:rsidRDefault="00D2139E">
      <w:pPr>
        <w:pStyle w:val="TDC1"/>
        <w:tabs>
          <w:tab w:val="right" w:pos="9061"/>
        </w:tabs>
        <w:rPr>
          <w:rFonts w:eastAsiaTheme="minorEastAsia"/>
          <w:b w:val="0"/>
          <w:bCs w:val="0"/>
          <w:caps w:val="0"/>
          <w:u w:val="none"/>
          <w:lang w:eastAsia="es-ES_tradnl"/>
        </w:rPr>
      </w:pPr>
      <w:hyperlink w:anchor="_Toc285987391" w:history="1">
        <w:r w:rsidR="00A75CF1" w:rsidRPr="00447DFF">
          <w:rPr>
            <w:rStyle w:val="Hipervnculo"/>
          </w:rPr>
          <w:t>Paso 2: Instalando los cIOS</w:t>
        </w:r>
        <w:r w:rsidR="00A75CF1">
          <w:rPr>
            <w:webHidden/>
          </w:rPr>
          <w:tab/>
        </w:r>
        <w:r w:rsidR="00A75CF1">
          <w:rPr>
            <w:webHidden/>
          </w:rPr>
          <w:fldChar w:fldCharType="begin"/>
        </w:r>
        <w:r w:rsidR="00A75CF1">
          <w:rPr>
            <w:webHidden/>
          </w:rPr>
          <w:instrText xml:space="preserve"> PAGEREF _Toc285987391 \h </w:instrText>
        </w:r>
        <w:r w:rsidR="00A75CF1">
          <w:rPr>
            <w:webHidden/>
          </w:rPr>
        </w:r>
        <w:r w:rsidR="00A75CF1">
          <w:rPr>
            <w:webHidden/>
          </w:rPr>
          <w:fldChar w:fldCharType="separate"/>
        </w:r>
        <w:r w:rsidR="001437C3">
          <w:rPr>
            <w:webHidden/>
          </w:rPr>
          <w:t>13</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92" w:history="1">
        <w:r w:rsidR="00A75CF1" w:rsidRPr="00447DFF">
          <w:rPr>
            <w:rStyle w:val="Hipervnculo"/>
          </w:rPr>
          <w:t>Instalación del IOS236</w:t>
        </w:r>
        <w:r w:rsidR="00A75CF1">
          <w:rPr>
            <w:webHidden/>
          </w:rPr>
          <w:tab/>
        </w:r>
        <w:r w:rsidR="00A75CF1">
          <w:rPr>
            <w:webHidden/>
          </w:rPr>
          <w:fldChar w:fldCharType="begin"/>
        </w:r>
        <w:r w:rsidR="00A75CF1">
          <w:rPr>
            <w:webHidden/>
          </w:rPr>
          <w:instrText xml:space="preserve"> PAGEREF _Toc285987392 \h </w:instrText>
        </w:r>
        <w:r w:rsidR="00A75CF1">
          <w:rPr>
            <w:webHidden/>
          </w:rPr>
        </w:r>
        <w:r w:rsidR="00A75CF1">
          <w:rPr>
            <w:webHidden/>
          </w:rPr>
          <w:fldChar w:fldCharType="separate"/>
        </w:r>
        <w:r w:rsidR="001437C3">
          <w:rPr>
            <w:webHidden/>
          </w:rPr>
          <w:t>14</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93" w:history="1">
        <w:r w:rsidR="00A75CF1" w:rsidRPr="00447DFF">
          <w:rPr>
            <w:rStyle w:val="Hipervnculo"/>
          </w:rPr>
          <w:t>Instalación de los cIOS de Hermes</w:t>
        </w:r>
        <w:r w:rsidR="00A75CF1">
          <w:rPr>
            <w:webHidden/>
          </w:rPr>
          <w:tab/>
        </w:r>
        <w:r w:rsidR="00A75CF1">
          <w:rPr>
            <w:webHidden/>
          </w:rPr>
          <w:fldChar w:fldCharType="begin"/>
        </w:r>
        <w:r w:rsidR="00A75CF1">
          <w:rPr>
            <w:webHidden/>
          </w:rPr>
          <w:instrText xml:space="preserve"> PAGEREF _Toc285987393 \h </w:instrText>
        </w:r>
        <w:r w:rsidR="00A75CF1">
          <w:rPr>
            <w:webHidden/>
          </w:rPr>
        </w:r>
        <w:r w:rsidR="00A75CF1">
          <w:rPr>
            <w:webHidden/>
          </w:rPr>
          <w:fldChar w:fldCharType="separate"/>
        </w:r>
        <w:r w:rsidR="001437C3">
          <w:rPr>
            <w:webHidden/>
          </w:rPr>
          <w:t>14</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94" w:history="1">
        <w:r w:rsidR="00A75CF1" w:rsidRPr="00447DFF">
          <w:rPr>
            <w:rStyle w:val="Hipervnculo"/>
          </w:rPr>
          <w:t>Instalación del cIOS de Waninkoko</w:t>
        </w:r>
        <w:r w:rsidR="00A75CF1">
          <w:rPr>
            <w:webHidden/>
          </w:rPr>
          <w:tab/>
        </w:r>
        <w:r w:rsidR="00A75CF1">
          <w:rPr>
            <w:webHidden/>
          </w:rPr>
          <w:fldChar w:fldCharType="begin"/>
        </w:r>
        <w:r w:rsidR="00A75CF1">
          <w:rPr>
            <w:webHidden/>
          </w:rPr>
          <w:instrText xml:space="preserve"> PAGEREF _Toc285987394 \h </w:instrText>
        </w:r>
        <w:r w:rsidR="00A75CF1">
          <w:rPr>
            <w:webHidden/>
          </w:rPr>
        </w:r>
        <w:r w:rsidR="00A75CF1">
          <w:rPr>
            <w:webHidden/>
          </w:rPr>
          <w:fldChar w:fldCharType="separate"/>
        </w:r>
        <w:r w:rsidR="001437C3">
          <w:rPr>
            <w:webHidden/>
          </w:rPr>
          <w:t>14</w:t>
        </w:r>
        <w:r w:rsidR="00A75CF1">
          <w:rPr>
            <w:webHidden/>
          </w:rPr>
          <w:fldChar w:fldCharType="end"/>
        </w:r>
      </w:hyperlink>
    </w:p>
    <w:p w:rsidR="00A75CF1" w:rsidRDefault="00D2139E">
      <w:pPr>
        <w:pStyle w:val="TDC1"/>
        <w:tabs>
          <w:tab w:val="right" w:pos="9061"/>
        </w:tabs>
        <w:rPr>
          <w:rFonts w:eastAsiaTheme="minorEastAsia"/>
          <w:b w:val="0"/>
          <w:bCs w:val="0"/>
          <w:caps w:val="0"/>
          <w:u w:val="none"/>
          <w:lang w:eastAsia="es-ES_tradnl"/>
        </w:rPr>
      </w:pPr>
      <w:hyperlink w:anchor="_Toc285987395" w:history="1">
        <w:r w:rsidR="00A75CF1" w:rsidRPr="00447DFF">
          <w:rPr>
            <w:rStyle w:val="Hipervnculo"/>
          </w:rPr>
          <w:t>Paso 3: Instalando un Backup Loader</w:t>
        </w:r>
        <w:r w:rsidR="00A75CF1">
          <w:rPr>
            <w:webHidden/>
          </w:rPr>
          <w:tab/>
        </w:r>
        <w:r w:rsidR="00A75CF1">
          <w:rPr>
            <w:webHidden/>
          </w:rPr>
          <w:fldChar w:fldCharType="begin"/>
        </w:r>
        <w:r w:rsidR="00A75CF1">
          <w:rPr>
            <w:webHidden/>
          </w:rPr>
          <w:instrText xml:space="preserve"> PAGEREF _Toc285987395 \h </w:instrText>
        </w:r>
        <w:r w:rsidR="00A75CF1">
          <w:rPr>
            <w:webHidden/>
          </w:rPr>
        </w:r>
        <w:r w:rsidR="00A75CF1">
          <w:rPr>
            <w:webHidden/>
          </w:rPr>
          <w:fldChar w:fldCharType="separate"/>
        </w:r>
        <w:r w:rsidR="001437C3">
          <w:rPr>
            <w:webHidden/>
          </w:rPr>
          <w:t>15</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96" w:history="1">
        <w:r w:rsidR="00A75CF1" w:rsidRPr="00447DFF">
          <w:rPr>
            <w:rStyle w:val="Hipervnculo"/>
          </w:rPr>
          <w:t>Preparando el disco duro USB para cargar copias de seguridad</w:t>
        </w:r>
        <w:r w:rsidR="00A75CF1">
          <w:rPr>
            <w:webHidden/>
          </w:rPr>
          <w:tab/>
        </w:r>
        <w:r w:rsidR="00A75CF1">
          <w:rPr>
            <w:webHidden/>
          </w:rPr>
          <w:fldChar w:fldCharType="begin"/>
        </w:r>
        <w:r w:rsidR="00A75CF1">
          <w:rPr>
            <w:webHidden/>
          </w:rPr>
          <w:instrText xml:space="preserve"> PAGEREF _Toc285987396 \h </w:instrText>
        </w:r>
        <w:r w:rsidR="00A75CF1">
          <w:rPr>
            <w:webHidden/>
          </w:rPr>
        </w:r>
        <w:r w:rsidR="00A75CF1">
          <w:rPr>
            <w:webHidden/>
          </w:rPr>
          <w:fldChar w:fldCharType="separate"/>
        </w:r>
        <w:r w:rsidR="001437C3">
          <w:rPr>
            <w:webHidden/>
          </w:rPr>
          <w:t>15</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97" w:history="1">
        <w:r w:rsidR="00A75CF1" w:rsidRPr="00447DFF">
          <w:rPr>
            <w:rStyle w:val="Hipervnculo"/>
          </w:rPr>
          <w:t>Instalación de uLoader</w:t>
        </w:r>
        <w:r w:rsidR="00A75CF1">
          <w:rPr>
            <w:webHidden/>
          </w:rPr>
          <w:tab/>
        </w:r>
        <w:r w:rsidR="00A75CF1">
          <w:rPr>
            <w:webHidden/>
          </w:rPr>
          <w:fldChar w:fldCharType="begin"/>
        </w:r>
        <w:r w:rsidR="00A75CF1">
          <w:rPr>
            <w:webHidden/>
          </w:rPr>
          <w:instrText xml:space="preserve"> PAGEREF _Toc285987397 \h </w:instrText>
        </w:r>
        <w:r w:rsidR="00A75CF1">
          <w:rPr>
            <w:webHidden/>
          </w:rPr>
        </w:r>
        <w:r w:rsidR="00A75CF1">
          <w:rPr>
            <w:webHidden/>
          </w:rPr>
          <w:fldChar w:fldCharType="separate"/>
        </w:r>
        <w:r w:rsidR="001437C3">
          <w:rPr>
            <w:webHidden/>
          </w:rPr>
          <w:t>17</w:t>
        </w:r>
        <w:r w:rsidR="00A75CF1">
          <w:rPr>
            <w:webHidden/>
          </w:rPr>
          <w:fldChar w:fldCharType="end"/>
        </w:r>
      </w:hyperlink>
    </w:p>
    <w:p w:rsidR="00A75CF1" w:rsidRDefault="00D2139E">
      <w:pPr>
        <w:pStyle w:val="TDC1"/>
        <w:tabs>
          <w:tab w:val="right" w:pos="9061"/>
        </w:tabs>
        <w:rPr>
          <w:rFonts w:eastAsiaTheme="minorEastAsia"/>
          <w:b w:val="0"/>
          <w:bCs w:val="0"/>
          <w:caps w:val="0"/>
          <w:u w:val="none"/>
          <w:lang w:eastAsia="es-ES_tradnl"/>
        </w:rPr>
      </w:pPr>
      <w:hyperlink w:anchor="_Toc285987398" w:history="1">
        <w:r w:rsidR="00A75CF1" w:rsidRPr="00447DFF">
          <w:rPr>
            <w:rStyle w:val="Hipervnculo"/>
          </w:rPr>
          <w:t>Paso 4: Mi Wii ya carga copias. ¿Y ahora qué?</w:t>
        </w:r>
        <w:r w:rsidR="00A75CF1">
          <w:rPr>
            <w:webHidden/>
          </w:rPr>
          <w:tab/>
        </w:r>
        <w:r w:rsidR="00A75CF1">
          <w:rPr>
            <w:webHidden/>
          </w:rPr>
          <w:fldChar w:fldCharType="begin"/>
        </w:r>
        <w:r w:rsidR="00A75CF1">
          <w:rPr>
            <w:webHidden/>
          </w:rPr>
          <w:instrText xml:space="preserve"> PAGEREF _Toc285987398 \h </w:instrText>
        </w:r>
        <w:r w:rsidR="00A75CF1">
          <w:rPr>
            <w:webHidden/>
          </w:rPr>
        </w:r>
        <w:r w:rsidR="00A75CF1">
          <w:rPr>
            <w:webHidden/>
          </w:rPr>
          <w:fldChar w:fldCharType="separate"/>
        </w:r>
        <w:r w:rsidR="001437C3">
          <w:rPr>
            <w:webHidden/>
          </w:rPr>
          <w:t>18</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399" w:history="1">
        <w:r w:rsidR="00A75CF1" w:rsidRPr="00447DFF">
          <w:rPr>
            <w:rStyle w:val="Hipervnculo"/>
          </w:rPr>
          <w:t>Actualizando con Pimp My Wii</w:t>
        </w:r>
        <w:r w:rsidR="00A75CF1">
          <w:rPr>
            <w:webHidden/>
          </w:rPr>
          <w:tab/>
        </w:r>
        <w:r w:rsidR="00A75CF1">
          <w:rPr>
            <w:webHidden/>
          </w:rPr>
          <w:fldChar w:fldCharType="begin"/>
        </w:r>
        <w:r w:rsidR="00A75CF1">
          <w:rPr>
            <w:webHidden/>
          </w:rPr>
          <w:instrText xml:space="preserve"> PAGEREF _Toc285987399 \h </w:instrText>
        </w:r>
        <w:r w:rsidR="00A75CF1">
          <w:rPr>
            <w:webHidden/>
          </w:rPr>
        </w:r>
        <w:r w:rsidR="00A75CF1">
          <w:rPr>
            <w:webHidden/>
          </w:rPr>
          <w:fldChar w:fldCharType="separate"/>
        </w:r>
        <w:r w:rsidR="001437C3">
          <w:rPr>
            <w:webHidden/>
          </w:rPr>
          <w:t>18</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hyperlink w:anchor="_Toc285987400" w:history="1">
        <w:r w:rsidR="00A75CF1" w:rsidRPr="00447DFF">
          <w:rPr>
            <w:rStyle w:val="Hipervnculo"/>
          </w:rPr>
          <w:t>Priiloader</w:t>
        </w:r>
        <w:r w:rsidR="00A75CF1">
          <w:rPr>
            <w:webHidden/>
          </w:rPr>
          <w:tab/>
        </w:r>
        <w:r w:rsidR="00A75CF1">
          <w:rPr>
            <w:webHidden/>
          </w:rPr>
          <w:fldChar w:fldCharType="begin"/>
        </w:r>
        <w:r w:rsidR="00A75CF1">
          <w:rPr>
            <w:webHidden/>
          </w:rPr>
          <w:instrText xml:space="preserve"> PAGEREF _Toc285987400 \h </w:instrText>
        </w:r>
        <w:r w:rsidR="00A75CF1">
          <w:rPr>
            <w:webHidden/>
          </w:rPr>
        </w:r>
        <w:r w:rsidR="00A75CF1">
          <w:rPr>
            <w:webHidden/>
          </w:rPr>
          <w:fldChar w:fldCharType="separate"/>
        </w:r>
        <w:r w:rsidR="001437C3">
          <w:rPr>
            <w:webHidden/>
          </w:rPr>
          <w:t>18</w:t>
        </w:r>
        <w:r w:rsidR="00A75CF1">
          <w:rPr>
            <w:webHidden/>
          </w:rPr>
          <w:fldChar w:fldCharType="end"/>
        </w:r>
      </w:hyperlink>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"_Toc285987401" </w:instrText>
      </w:r>
      <w:r>
        <w:fldChar w:fldCharType="separate"/>
      </w:r>
      <w:r w:rsidR="00A75CF1" w:rsidRPr="00447DFF">
        <w:rPr>
          <w:rStyle w:val="Hipervnculo"/>
        </w:rPr>
        <w:t>WiiMC</w:t>
      </w:r>
      <w:r w:rsidR="00A75CF1">
        <w:rPr>
          <w:webHidden/>
        </w:rPr>
        <w:tab/>
      </w:r>
      <w:r w:rsidR="00A75CF1">
        <w:rPr>
          <w:webHidden/>
        </w:rPr>
        <w:fldChar w:fldCharType="begin"/>
      </w:r>
      <w:r w:rsidR="00A75CF1">
        <w:rPr>
          <w:webHidden/>
        </w:rPr>
        <w:instrText xml:space="preserve"> PAGEREF _Toc285987401 \h </w:instrText>
      </w:r>
      <w:r w:rsidR="00A75CF1">
        <w:rPr>
          <w:webHidden/>
        </w:rPr>
      </w:r>
      <w:r w:rsidR="00A75CF1">
        <w:rPr>
          <w:webHidden/>
        </w:rPr>
        <w:fldChar w:fldCharType="separate"/>
      </w:r>
      <w:ins w:id="13" w:author="Guillermo" w:date="2011-04-09T01:24:00Z">
        <w:r w:rsidR="001437C3">
          <w:rPr>
            <w:webHidden/>
          </w:rPr>
          <w:t>19</w:t>
        </w:r>
      </w:ins>
      <w:del w:id="14" w:author="Guillermo" w:date="2011-03-04T03:31:00Z">
        <w:r w:rsidR="00A75CF1" w:rsidDel="008C50DA">
          <w:rPr>
            <w:webHidden/>
          </w:rPr>
          <w:delText>18</w:delText>
        </w:r>
      </w:del>
      <w:r w:rsidR="00A75CF1">
        <w:rPr>
          <w:webHidden/>
        </w:rPr>
        <w:fldChar w:fldCharType="end"/>
      </w:r>
      <w:r>
        <w:fldChar w:fldCharType="end"/>
      </w:r>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"_Toc285987402" </w:instrText>
      </w:r>
      <w:r>
        <w:fldChar w:fldCharType="separate"/>
      </w:r>
      <w:r w:rsidR="00A75CF1" w:rsidRPr="00447DFF">
        <w:rPr>
          <w:rStyle w:val="Hipervnculo"/>
        </w:rPr>
        <w:t>Aplicaciones y canales forwarder</w:t>
      </w:r>
      <w:r w:rsidR="00A75CF1">
        <w:rPr>
          <w:webHidden/>
        </w:rPr>
        <w:tab/>
      </w:r>
      <w:r w:rsidR="00A75CF1">
        <w:rPr>
          <w:webHidden/>
        </w:rPr>
        <w:fldChar w:fldCharType="begin"/>
      </w:r>
      <w:r w:rsidR="00A75CF1">
        <w:rPr>
          <w:webHidden/>
        </w:rPr>
        <w:instrText xml:space="preserve"> PAGEREF _Toc285987402 \h </w:instrText>
      </w:r>
      <w:r w:rsidR="00A75CF1">
        <w:rPr>
          <w:webHidden/>
        </w:rPr>
      </w:r>
      <w:r w:rsidR="00A75CF1">
        <w:rPr>
          <w:webHidden/>
        </w:rPr>
        <w:fldChar w:fldCharType="separate"/>
      </w:r>
      <w:ins w:id="15" w:author="Guillermo" w:date="2011-04-09T01:24:00Z">
        <w:r w:rsidR="001437C3">
          <w:rPr>
            <w:webHidden/>
          </w:rPr>
          <w:t>19</w:t>
        </w:r>
      </w:ins>
      <w:del w:id="16" w:author="Guillermo" w:date="2011-03-04T03:31:00Z">
        <w:r w:rsidR="00A75CF1" w:rsidDel="008C50DA">
          <w:rPr>
            <w:webHidden/>
          </w:rPr>
          <w:delText>18</w:delText>
        </w:r>
      </w:del>
      <w:r w:rsidR="00A75CF1">
        <w:rPr>
          <w:webHidden/>
        </w:rPr>
        <w:fldChar w:fldCharType="end"/>
      </w:r>
      <w:r>
        <w:fldChar w:fldCharType="end"/>
      </w:r>
    </w:p>
    <w:p w:rsidR="00A75CF1" w:rsidRDefault="00FC4B7F">
      <w:pPr>
        <w:pStyle w:val="TDC1"/>
        <w:tabs>
          <w:tab w:val="right" w:pos="9061"/>
        </w:tabs>
        <w:rPr>
          <w:rStyle w:val="Hipervnculo"/>
        </w:rPr>
      </w:pPr>
      <w:r>
        <w:fldChar w:fldCharType="begin"/>
      </w:r>
      <w:r>
        <w:instrText xml:space="preserve"> HYPERLINK \l "_Toc285987403" </w:instrText>
      </w:r>
      <w:r>
        <w:fldChar w:fldCharType="separate"/>
      </w:r>
      <w:r w:rsidR="00A75CF1" w:rsidRPr="00447DFF">
        <w:rPr>
          <w:rStyle w:val="Hipervnculo"/>
        </w:rPr>
        <w:t>Créditos y agradecimientos</w:t>
      </w:r>
      <w:r w:rsidR="00A75CF1">
        <w:rPr>
          <w:webHidden/>
        </w:rPr>
        <w:tab/>
      </w:r>
      <w:r w:rsidR="00A75CF1">
        <w:rPr>
          <w:webHidden/>
        </w:rPr>
        <w:fldChar w:fldCharType="begin"/>
      </w:r>
      <w:r w:rsidR="00A75CF1">
        <w:rPr>
          <w:webHidden/>
        </w:rPr>
        <w:instrText xml:space="preserve"> PAGEREF _Toc285987403 \h </w:instrText>
      </w:r>
      <w:r w:rsidR="00A75CF1">
        <w:rPr>
          <w:webHidden/>
        </w:rPr>
      </w:r>
      <w:r w:rsidR="00A75CF1">
        <w:rPr>
          <w:webHidden/>
        </w:rPr>
        <w:fldChar w:fldCharType="separate"/>
      </w:r>
      <w:ins w:id="17" w:author="Guillermo" w:date="2011-04-09T01:24:00Z">
        <w:r w:rsidR="001437C3">
          <w:rPr>
            <w:webHidden/>
          </w:rPr>
          <w:t>19</w:t>
        </w:r>
      </w:ins>
      <w:del w:id="18" w:author="Guillermo" w:date="2011-03-04T03:31:00Z">
        <w:r w:rsidR="00A75CF1" w:rsidDel="008C50DA">
          <w:rPr>
            <w:webHidden/>
          </w:rPr>
          <w:delText>20</w:delText>
        </w:r>
      </w:del>
      <w:r w:rsidR="00A75CF1">
        <w:rPr>
          <w:webHidden/>
        </w:rPr>
        <w:fldChar w:fldCharType="end"/>
      </w:r>
      <w:r>
        <w:fldChar w:fldCharType="end"/>
      </w:r>
    </w:p>
    <w:p w:rsidR="00A75CF1" w:rsidRPr="00A75CF1" w:rsidRDefault="00A75CF1" w:rsidP="00A75CF1"/>
    <w:p w:rsidR="00C05FA7" w:rsidRDefault="001C2BD5" w:rsidP="008D77D5">
      <w:pPr>
        <w:pStyle w:val="Ttulo1"/>
        <w:ind w:firstLine="0"/>
        <w:jc w:val="center"/>
      </w:pPr>
      <w:r w:rsidRPr="001C2BD5">
        <w:rPr>
          <w:sz w:val="20"/>
        </w:rPr>
        <w:lastRenderedPageBreak/>
        <w:fldChar w:fldCharType="end"/>
      </w:r>
      <w:bookmarkStart w:id="19" w:name="_Toc285987382"/>
      <w:r w:rsidR="00C05FA7">
        <w:t>Introducción</w:t>
      </w:r>
      <w:bookmarkEnd w:id="19"/>
    </w:p>
    <w:p w:rsidR="00C05FA7" w:rsidRDefault="00C05FA7" w:rsidP="00C05FA7"/>
    <w:p w:rsidR="00C05FA7" w:rsidRDefault="00C05FA7" w:rsidP="00C05FA7">
      <w:r>
        <w:t>Si estás leyendo esto es porque tienes una consola Wii y quieres modificarla por software, para poder disfrutar de las ventajas que conlleva:</w:t>
      </w:r>
    </w:p>
    <w:p w:rsidR="00C05FA7" w:rsidRDefault="00C05FA7" w:rsidP="00785918">
      <w:pPr>
        <w:pStyle w:val="Prrafodelista"/>
        <w:numPr>
          <w:ilvl w:val="0"/>
          <w:numId w:val="4"/>
        </w:numPr>
      </w:pPr>
      <w:r>
        <w:t xml:space="preserve">Cargar </w:t>
      </w:r>
      <w:r w:rsidRPr="00EA10DC">
        <w:rPr>
          <w:b/>
          <w:u w:val="single"/>
        </w:rPr>
        <w:t>copias de seguridad</w:t>
      </w:r>
      <w:r>
        <w:t xml:space="preserve"> de tus juegos desde una tarjeta SD, el lector de DVD (si lo permite), o por USB usando un dispositivo de almacenamiento extern</w:t>
      </w:r>
      <w:r w:rsidR="00EA10DC">
        <w:t>o como un disco duro o pendrive, incluso un DVD externo.</w:t>
      </w:r>
    </w:p>
    <w:p w:rsidR="00C05FA7" w:rsidRDefault="00C05FA7" w:rsidP="00785918">
      <w:pPr>
        <w:pStyle w:val="Prrafodelista"/>
        <w:numPr>
          <w:ilvl w:val="0"/>
          <w:numId w:val="4"/>
        </w:numPr>
      </w:pPr>
      <w:r>
        <w:t xml:space="preserve">Usar la Wii como </w:t>
      </w:r>
      <w:r w:rsidRPr="00EA10DC">
        <w:rPr>
          <w:b/>
          <w:u w:val="single"/>
        </w:rPr>
        <w:t>centro multimedia</w:t>
      </w:r>
      <w:r>
        <w:t xml:space="preserve"> para reproducir música, vídeos, contenidos online como Youtube…</w:t>
      </w:r>
    </w:p>
    <w:p w:rsidR="00C05FA7" w:rsidRDefault="00C05FA7" w:rsidP="00785918">
      <w:pPr>
        <w:pStyle w:val="Prrafodelista"/>
        <w:numPr>
          <w:ilvl w:val="0"/>
          <w:numId w:val="4"/>
        </w:numPr>
      </w:pPr>
      <w:r>
        <w:t xml:space="preserve">Con los </w:t>
      </w:r>
      <w:r w:rsidRPr="00EA10DC">
        <w:rPr>
          <w:b/>
          <w:u w:val="single"/>
        </w:rPr>
        <w:t>emuladores</w:t>
      </w:r>
      <w:r>
        <w:t xml:space="preserve"> de consolas antiguas podrás convertir tu Wii en una multitud de consolas en una sola.</w:t>
      </w:r>
    </w:p>
    <w:p w:rsidR="00C05FA7" w:rsidRDefault="00C05FA7" w:rsidP="00785918">
      <w:pPr>
        <w:pStyle w:val="Prrafodelista"/>
        <w:numPr>
          <w:ilvl w:val="0"/>
          <w:numId w:val="4"/>
        </w:numPr>
      </w:pPr>
      <w:r>
        <w:t xml:space="preserve">Cargar </w:t>
      </w:r>
      <w:r w:rsidRPr="00EA10DC">
        <w:rPr>
          <w:b/>
          <w:u w:val="single"/>
        </w:rPr>
        <w:t>juegos caseros</w:t>
      </w:r>
      <w:r>
        <w:t>, no oficiales.</w:t>
      </w:r>
    </w:p>
    <w:p w:rsidR="00C05FA7" w:rsidRDefault="00C05FA7" w:rsidP="00785918">
      <w:pPr>
        <w:pStyle w:val="Prrafodelista"/>
        <w:numPr>
          <w:ilvl w:val="0"/>
          <w:numId w:val="4"/>
        </w:numPr>
      </w:pPr>
      <w:r>
        <w:t>Cualquier otra posibilidad que brinden las aplicaciones caser</w:t>
      </w:r>
      <w:r w:rsidR="00BD2806">
        <w:t>as existentes, sin perder ninguna de las funciones oficiales.</w:t>
      </w:r>
    </w:p>
    <w:p w:rsidR="002372F8" w:rsidRDefault="002372F8" w:rsidP="002372F8">
      <w:pPr>
        <w:pStyle w:val="Prrafodelista"/>
      </w:pPr>
    </w:p>
    <w:p w:rsidR="00BD2806" w:rsidRPr="00BD2806" w:rsidRDefault="00BD2806" w:rsidP="00BD2806">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C000"/>
        <w:rPr>
          <w:b/>
        </w:rPr>
      </w:pPr>
      <w:r w:rsidRPr="00BD2806">
        <w:rPr>
          <w:b/>
        </w:rPr>
        <w:t xml:space="preserve">Este tutorial se proporciona gratuitamente </w:t>
      </w:r>
      <w:r w:rsidRPr="00A75CF1">
        <w:rPr>
          <w:b/>
          <w:u w:val="single"/>
        </w:rPr>
        <w:t>sin ningún tipo de garantía</w:t>
      </w:r>
      <w:r w:rsidR="00A75CF1" w:rsidRPr="00A75CF1">
        <w:rPr>
          <w:b/>
          <w:u w:val="single"/>
        </w:rPr>
        <w:t xml:space="preserve"> ni responsabilidad por parte del autor</w:t>
      </w:r>
      <w:r w:rsidRPr="00BD2806">
        <w:rPr>
          <w:b/>
        </w:rPr>
        <w:t>. El proceso de modificación de la Wii implica una serie de riesgos que en el peor de los casos pueden inutilizar la consola. De todas formas este riesgo es muy pequeño si se realiza el tutorial correctamente, no siendo mayor que el existente al realizar la actualización de forma oficial, y está limitado a factores externos (por ejemplo un corte de corriente en un momento crítico). Este proceso está estandarizado y ha sido probado con éxito en innumerables consolas.</w:t>
      </w:r>
    </w:p>
    <w:p w:rsidR="00C05FA7" w:rsidRDefault="00C05FA7" w:rsidP="00C05FA7"/>
    <w:p w:rsidR="00BD2806" w:rsidRDefault="00BD2806" w:rsidP="00C05FA7"/>
    <w:p w:rsidR="00C05FA7" w:rsidRDefault="00D95B33" w:rsidP="00C05FA7">
      <w:r>
        <w:t>Antes de empezar con el proceso, conviene que te familiarices con algunos términos que serán fundamentales para que puedas entenderlo:</w:t>
      </w:r>
    </w:p>
    <w:p w:rsidR="00D95B33" w:rsidRDefault="009466E9" w:rsidP="00785918">
      <w:pPr>
        <w:pStyle w:val="Prrafodelista"/>
        <w:numPr>
          <w:ilvl w:val="0"/>
          <w:numId w:val="5"/>
        </w:numPr>
      </w:pPr>
      <w:hyperlink r:id="rId13" w:history="1">
        <w:r w:rsidR="00D95B33" w:rsidRPr="00A75CF1">
          <w:rPr>
            <w:rStyle w:val="Hipervnculo"/>
            <w:b/>
            <w:color w:val="406E8C" w:themeColor="accent6" w:themeShade="BF"/>
          </w:rPr>
          <w:t>Scene</w:t>
        </w:r>
      </w:hyperlink>
      <w:r w:rsidR="00D95B33">
        <w:t>: Término que engloba todo aquello que tenga que ver con las modificaciones no oficiales de la consola.</w:t>
      </w:r>
    </w:p>
    <w:p w:rsidR="00D95B33" w:rsidRDefault="00D95B33" w:rsidP="00785918">
      <w:pPr>
        <w:pStyle w:val="Prrafodelista"/>
        <w:numPr>
          <w:ilvl w:val="0"/>
          <w:numId w:val="5"/>
        </w:numPr>
      </w:pPr>
      <w:r w:rsidRPr="00EA10DC">
        <w:rPr>
          <w:b/>
          <w:u w:val="single"/>
        </w:rPr>
        <w:t>Softmodding</w:t>
      </w:r>
      <w:r>
        <w:t>: Acto de modificar por software la consola.</w:t>
      </w:r>
    </w:p>
    <w:p w:rsidR="00D95B33" w:rsidRDefault="00D95B33" w:rsidP="00785918">
      <w:pPr>
        <w:pStyle w:val="Prrafodelista"/>
        <w:numPr>
          <w:ilvl w:val="0"/>
          <w:numId w:val="5"/>
        </w:numPr>
      </w:pPr>
      <w:r w:rsidRPr="00EA10DC">
        <w:rPr>
          <w:b/>
          <w:u w:val="single"/>
        </w:rPr>
        <w:t>Homebrew</w:t>
      </w:r>
      <w:r>
        <w:t>: Denominación que reciben las aplicaciones caseras.</w:t>
      </w:r>
    </w:p>
    <w:p w:rsidR="00D95B33" w:rsidRDefault="00D95B33" w:rsidP="00785918">
      <w:pPr>
        <w:pStyle w:val="Prrafodelista"/>
        <w:numPr>
          <w:ilvl w:val="0"/>
          <w:numId w:val="5"/>
        </w:numPr>
      </w:pPr>
      <w:r w:rsidRPr="00EA10DC">
        <w:rPr>
          <w:b/>
          <w:u w:val="single"/>
        </w:rPr>
        <w:t>Firmware</w:t>
      </w:r>
      <w:r>
        <w:t>: Software interno de la consola, que permite desarrollar sus funciones. Está localizado en la memoria interna o NAND.</w:t>
      </w:r>
    </w:p>
    <w:p w:rsidR="00D95B33" w:rsidRDefault="00D95B33" w:rsidP="00EA10DC">
      <w:pPr>
        <w:pStyle w:val="Prrafodelista"/>
        <w:numPr>
          <w:ilvl w:val="0"/>
          <w:numId w:val="5"/>
        </w:numPr>
      </w:pPr>
      <w:r w:rsidRPr="00EA10DC">
        <w:rPr>
          <w:b/>
          <w:u w:val="single"/>
        </w:rPr>
        <w:t>Backup</w:t>
      </w:r>
      <w:r>
        <w:t>: Copia de seguridad.</w:t>
      </w:r>
    </w:p>
    <w:p w:rsidR="00D95B33" w:rsidRDefault="00D95B33" w:rsidP="00D95B33">
      <w:r>
        <w:lastRenderedPageBreak/>
        <w:t>Respecto a la consola Wii en particular, existen otra serie de términos básicos:</w:t>
      </w:r>
    </w:p>
    <w:p w:rsidR="00D95B33" w:rsidRDefault="009466E9" w:rsidP="00EA10DC">
      <w:pPr>
        <w:pStyle w:val="Prrafodelista"/>
        <w:numPr>
          <w:ilvl w:val="0"/>
          <w:numId w:val="6"/>
        </w:numPr>
      </w:pPr>
      <w:hyperlink r:id="rId14" w:history="1">
        <w:r w:rsidR="00D95B33" w:rsidRPr="001F2AC9">
          <w:rPr>
            <w:rStyle w:val="Hipervnculo"/>
            <w:b/>
            <w:color w:val="406E8C" w:themeColor="accent6" w:themeShade="BF"/>
          </w:rPr>
          <w:t>IOS</w:t>
        </w:r>
      </w:hyperlink>
      <w:r w:rsidR="00D95B33">
        <w:t>: Es la unidad de funcionamiento básica del firmware de la Wii. Para simplificarlo</w:t>
      </w:r>
      <w:r w:rsidR="004036E3">
        <w:t>, un IOS vendría a ser un archivo que se carga en el procesador de la Wii y sirve para que un recurso (un juego, un canal) funcione. Los IOS se instalan en posiciones que van de la 1 a la 255, pudiéndose cargar solo uno a la vez. Por ejemplo, algunos juegos como el Mario Kart usan el IOS36 para funcionar, otros usan el IOS53, el menú del sistema 4.2 utiliza el IOS70, el último Canal Tienda utiliza el IOS</w:t>
      </w:r>
      <w:r w:rsidR="00336FA4">
        <w:t>56</w:t>
      </w:r>
      <w:r w:rsidR="004036E3">
        <w:t xml:space="preserve">, etc. </w:t>
      </w:r>
      <w:r w:rsidR="004036E3" w:rsidRPr="00EA10DC">
        <w:rPr>
          <w:u w:val="single"/>
        </w:rPr>
        <w:t xml:space="preserve">Cada IOS se instala y se </w:t>
      </w:r>
      <w:r w:rsidR="00EA10DC">
        <w:rPr>
          <w:u w:val="single"/>
        </w:rPr>
        <w:t>ejecuta</w:t>
      </w:r>
      <w:r w:rsidR="004036E3" w:rsidRPr="00EA10DC">
        <w:rPr>
          <w:u w:val="single"/>
        </w:rPr>
        <w:t xml:space="preserve"> independientemente de los demás</w:t>
      </w:r>
      <w:r w:rsidR="004036E3">
        <w:t>, según lo demande la aplica</w:t>
      </w:r>
      <w:r w:rsidR="00EA10DC">
        <w:t>ción/canal/juego que se ejecute, por lo que no interfieren entre ellos.</w:t>
      </w:r>
    </w:p>
    <w:p w:rsidR="004036E3" w:rsidRDefault="009466E9" w:rsidP="00785918">
      <w:pPr>
        <w:pStyle w:val="Prrafodelista"/>
        <w:numPr>
          <w:ilvl w:val="0"/>
          <w:numId w:val="6"/>
        </w:numPr>
      </w:pPr>
      <w:hyperlink r:id="rId15" w:history="1">
        <w:r w:rsidR="004036E3" w:rsidRPr="001F2AC9">
          <w:rPr>
            <w:rStyle w:val="Hipervnculo"/>
            <w:b/>
            <w:color w:val="406E8C" w:themeColor="accent6" w:themeShade="BF"/>
          </w:rPr>
          <w:t>cIOS</w:t>
        </w:r>
      </w:hyperlink>
      <w:r w:rsidR="004036E3">
        <w:t>: Abreviatura de “</w:t>
      </w:r>
      <w:r w:rsidR="004036E3" w:rsidRPr="00EA10DC">
        <w:rPr>
          <w:i/>
        </w:rPr>
        <w:t>custom IOS</w:t>
      </w:r>
      <w:r w:rsidR="004036E3">
        <w:t xml:space="preserve">”, es un IOS modificado para añadirle funciones que no incluye de serie. Los cIOS se instalan </w:t>
      </w:r>
      <w:r w:rsidR="00057B63">
        <w:t xml:space="preserve">en posiciones </w:t>
      </w:r>
      <w:r w:rsidR="00EA10DC">
        <w:t xml:space="preserve">vacías </w:t>
      </w:r>
      <w:r w:rsidR="004036E3">
        <w:t>sin interferir con los IOS oficiales</w:t>
      </w:r>
      <w:r w:rsidR="00057B63">
        <w:t>,</w:t>
      </w:r>
      <w:r w:rsidR="004036E3">
        <w:t xml:space="preserve"> y son utilizados por algunas aplicaciones homebrew para acceder a funciones que no podrí</w:t>
      </w:r>
      <w:r w:rsidR="00EA10DC">
        <w:t>an hacerse usando IOS oficiales, principalmente los Backup Loaders.</w:t>
      </w:r>
    </w:p>
    <w:p w:rsidR="004036E3" w:rsidRDefault="009466E9" w:rsidP="00785918">
      <w:pPr>
        <w:pStyle w:val="Prrafodelista"/>
        <w:numPr>
          <w:ilvl w:val="0"/>
          <w:numId w:val="6"/>
        </w:numPr>
      </w:pPr>
      <w:hyperlink r:id="rId16" w:history="1">
        <w:r w:rsidR="004036E3" w:rsidRPr="001F2AC9">
          <w:rPr>
            <w:rStyle w:val="Hipervnculo"/>
            <w:b/>
            <w:color w:val="406E8C" w:themeColor="accent6" w:themeShade="BF"/>
          </w:rPr>
          <w:t>Homebrew Channel</w:t>
        </w:r>
      </w:hyperlink>
      <w:r w:rsidR="004036E3">
        <w:t xml:space="preserve">: En español </w:t>
      </w:r>
      <w:r w:rsidR="004036E3" w:rsidRPr="00EA10DC">
        <w:rPr>
          <w:b/>
          <w:u w:val="single"/>
        </w:rPr>
        <w:t>Canal Homebrew</w:t>
      </w:r>
      <w:r w:rsidR="004036E3">
        <w:t xml:space="preserve">, abreviado HBC, es un canal no oficial desarrollado por el </w:t>
      </w:r>
      <w:r w:rsidR="004036E3" w:rsidRPr="00EA10DC">
        <w:rPr>
          <w:i/>
        </w:rPr>
        <w:t>Team Twiizers</w:t>
      </w:r>
      <w:r w:rsidR="004036E3">
        <w:t xml:space="preserve"> que permite lanzar las aplicaciones homebrew presentes en la tarj</w:t>
      </w:r>
      <w:r w:rsidR="00057B63">
        <w:t>eta SD o en el dispositivo USB. Por tanto es el pilar clave de la modificación de la consola, junto con los cIOS.</w:t>
      </w:r>
    </w:p>
    <w:p w:rsidR="004036E3" w:rsidRDefault="009466E9" w:rsidP="00EA10DC">
      <w:pPr>
        <w:pStyle w:val="Prrafodelista"/>
        <w:numPr>
          <w:ilvl w:val="0"/>
          <w:numId w:val="6"/>
        </w:numPr>
      </w:pPr>
      <w:hyperlink r:id="rId17" w:history="1">
        <w:r w:rsidR="004036E3" w:rsidRPr="001F2AC9">
          <w:rPr>
            <w:rStyle w:val="Hipervnculo"/>
            <w:b/>
            <w:color w:val="406E8C" w:themeColor="accent6" w:themeShade="BF"/>
          </w:rPr>
          <w:t>Backup/DVD/USB Loader</w:t>
        </w:r>
      </w:hyperlink>
      <w:r w:rsidR="004036E3">
        <w:t xml:space="preserve">: Aplicación homebrew que funciona como cargador de juegos, permitiendo cargar backups que no </w:t>
      </w:r>
      <w:r w:rsidR="00EA10DC">
        <w:t>se pueden lanzar</w:t>
      </w:r>
      <w:r w:rsidR="004036E3">
        <w:t xml:space="preserve"> desde el Canal Disco. Los loaders utilizan los cIOS </w:t>
      </w:r>
      <w:r w:rsidR="00057B63">
        <w:t xml:space="preserve">en lugar de los IOS oficiales </w:t>
      </w:r>
      <w:r w:rsidR="004036E3">
        <w:t>para poder cargar los backups, por lo que no pueden funcionar si</w:t>
      </w:r>
      <w:r w:rsidR="002372F8">
        <w:t>n ellos</w:t>
      </w:r>
      <w:r w:rsidR="004036E3">
        <w:t>.</w:t>
      </w:r>
    </w:p>
    <w:p w:rsidR="004036E3" w:rsidRDefault="00057B63" w:rsidP="00785918">
      <w:pPr>
        <w:pStyle w:val="Prrafodelista"/>
        <w:numPr>
          <w:ilvl w:val="0"/>
          <w:numId w:val="6"/>
        </w:numPr>
      </w:pPr>
      <w:r w:rsidRPr="00EA10DC">
        <w:rPr>
          <w:b/>
          <w:u w:val="single"/>
        </w:rPr>
        <w:t>Bug Trucha</w:t>
      </w:r>
      <w:r>
        <w:t>: El bug Trucha es un fallo que estaba presente en IOS antiguos, y que permitía utilizarlos para cargar e instalar aplicaciones no firmadas por Nintendo (no oficiales). En las nuevas versiones este fallo está solucionado, y es necesario restaurarlo en al menos un IOS para poder usarlo para instalar contenido no oficia</w:t>
      </w:r>
      <w:r w:rsidR="00EA10DC">
        <w:t>l, como es el caso de los cIOS</w:t>
      </w:r>
      <w:r>
        <w:t>. Todos los cIOS también incluyen el bug Trucha, por lo que pueden ser utilizados igualmente una vez instalados.</w:t>
      </w:r>
    </w:p>
    <w:p w:rsidR="002372F8" w:rsidRDefault="009466E9" w:rsidP="002372F8">
      <w:pPr>
        <w:pStyle w:val="Prrafodelista"/>
        <w:numPr>
          <w:ilvl w:val="0"/>
          <w:numId w:val="6"/>
        </w:numPr>
      </w:pPr>
      <w:hyperlink r:id="rId18" w:history="1">
        <w:r w:rsidR="002372F8" w:rsidRPr="001F2AC9">
          <w:rPr>
            <w:rStyle w:val="Hipervnculo"/>
            <w:b/>
            <w:color w:val="406E8C" w:themeColor="accent6" w:themeShade="BF"/>
          </w:rPr>
          <w:t>Brick</w:t>
        </w:r>
      </w:hyperlink>
      <w:r w:rsidR="002372F8">
        <w:t>: Literalmente “ladrillo”, se denomina así al mal funcionamiento de la consola que impide operar con ella, por lo que se convierte en un ladrillo o pisapapeles. Normalmente suelen producirse por manejar aplicaciones peligrosas sin conocimiento o por la instalación de WADs corruptos o incorrectos, por lo que debes evitar este tipo de prácticas y ajustarte a las instrucciones de los tutoriales mientras aprendes.</w:t>
      </w:r>
    </w:p>
    <w:p w:rsidR="002372F8" w:rsidRDefault="002372F8" w:rsidP="002372F8">
      <w:pPr>
        <w:pStyle w:val="Prrafodelista"/>
        <w:numPr>
          <w:ilvl w:val="0"/>
          <w:numId w:val="6"/>
        </w:numPr>
      </w:pPr>
      <w:r w:rsidRPr="00EA10DC">
        <w:rPr>
          <w:b/>
          <w:u w:val="single"/>
        </w:rPr>
        <w:lastRenderedPageBreak/>
        <w:t>Ejecutable .dol o .elf</w:t>
      </w:r>
      <w:r>
        <w:t xml:space="preserve">: Al igual que en Windows los ejecutables suelen tener la extensión .exe, en la Wii el equivalente son los archivos </w:t>
      </w:r>
      <w:r w:rsidRPr="00EA10DC">
        <w:rPr>
          <w:b/>
        </w:rPr>
        <w:t>.dol</w:t>
      </w:r>
      <w:r>
        <w:t xml:space="preserve"> y </w:t>
      </w:r>
      <w:r w:rsidRPr="00EA10DC">
        <w:rPr>
          <w:b/>
        </w:rPr>
        <w:t>.elf</w:t>
      </w:r>
      <w:r>
        <w:t>. La mayoría de las aplicaciones homebrew se distribuyen en formato .dol.</w:t>
      </w:r>
    </w:p>
    <w:p w:rsidR="00057B63" w:rsidRDefault="00057B63" w:rsidP="00785918">
      <w:pPr>
        <w:pStyle w:val="Prrafodelista"/>
        <w:numPr>
          <w:ilvl w:val="0"/>
          <w:numId w:val="6"/>
        </w:numPr>
      </w:pPr>
      <w:r w:rsidRPr="00EA10DC">
        <w:rPr>
          <w:b/>
          <w:u w:val="single"/>
        </w:rPr>
        <w:t>WAD</w:t>
      </w:r>
      <w:r>
        <w:t xml:space="preserve">: Los distintos componentes del firmware de la Wii suelen empaquetarse en archivos con extensión </w:t>
      </w:r>
      <w:r w:rsidRPr="00EA10DC">
        <w:rPr>
          <w:b/>
        </w:rPr>
        <w:t>.wad</w:t>
      </w:r>
      <w:r>
        <w:t>. Por ejemplo, mediante el NUS Downloader (una aplicación para Windows) se puede descargar cualquier IOS oficial y empaquetarlo en un archivo .wad, que posteriormente se puede instalar en la Wii usando la aplicación WAD Manager. También se empaquetan en archivos WAD los canales, tanto oficiales como no oficiales.</w:t>
      </w:r>
    </w:p>
    <w:p w:rsidR="00057B63" w:rsidRDefault="009466E9" w:rsidP="00785918">
      <w:pPr>
        <w:pStyle w:val="Prrafodelista"/>
        <w:numPr>
          <w:ilvl w:val="0"/>
          <w:numId w:val="6"/>
        </w:numPr>
      </w:pPr>
      <w:hyperlink r:id="rId19" w:history="1">
        <w:r w:rsidR="00057B63" w:rsidRPr="001F2AC9">
          <w:rPr>
            <w:rStyle w:val="Hipervnculo"/>
            <w:b/>
            <w:color w:val="406E8C" w:themeColor="accent6" w:themeShade="BF"/>
          </w:rPr>
          <w:t>WAD Manager</w:t>
        </w:r>
      </w:hyperlink>
      <w:r w:rsidR="00057B63">
        <w:t>: Aplicación que permite instalar o desinstalar archivos .wad en la consola Wii. Para instalar contenido no firmado (“trucha”) como canales no oficiales, requiere del uso de un IOS “truchado”, por ejemplo un cIOS.</w:t>
      </w:r>
    </w:p>
    <w:p w:rsidR="002372F8" w:rsidRDefault="002372F8" w:rsidP="002372F8">
      <w:pPr>
        <w:pStyle w:val="Prrafodelista"/>
      </w:pPr>
    </w:p>
    <w:p w:rsidR="007543A4" w:rsidRDefault="007543A4" w:rsidP="007543A4">
      <w:r>
        <w:t>Es importante que tengas claros estos términos, ya que te permitirán comprender el proceso que estás llevando a cabo en lugar de seguirlo ciegamente, y repercutirá en un mejor aprovechamiento de las posibilidades de la consola así como en un menor riesgo de estropearla.</w:t>
      </w:r>
    </w:p>
    <w:p w:rsidR="00336FA4" w:rsidRDefault="00336FA4" w:rsidP="007543A4"/>
    <w:p w:rsidR="00336FA4" w:rsidRDefault="00336FA4">
      <w:pPr>
        <w:spacing w:line="276" w:lineRule="auto"/>
        <w:ind w:firstLine="0"/>
        <w:contextualSpacing w:val="0"/>
        <w:jc w:val="left"/>
      </w:pPr>
      <w:r>
        <w:br w:type="page"/>
      </w:r>
    </w:p>
    <w:p w:rsidR="00336FA4" w:rsidRDefault="00336FA4" w:rsidP="00336FA4">
      <w:pPr>
        <w:pStyle w:val="Ttulo1"/>
        <w:jc w:val="center"/>
      </w:pPr>
      <w:bookmarkStart w:id="20" w:name="_Toc285987383"/>
      <w:r>
        <w:lastRenderedPageBreak/>
        <w:t xml:space="preserve">Paso 0: ¿Qué </w:t>
      </w:r>
      <w:r w:rsidR="004936C6">
        <w:t>necesito</w:t>
      </w:r>
      <w:r>
        <w:t xml:space="preserve"> antes de empezar?</w:t>
      </w:r>
      <w:bookmarkEnd w:id="20"/>
    </w:p>
    <w:p w:rsidR="00336FA4" w:rsidRDefault="00336FA4" w:rsidP="00336FA4"/>
    <w:p w:rsidR="00336FA4" w:rsidRDefault="004936C6" w:rsidP="004936C6">
      <w:pPr>
        <w:pStyle w:val="Ttulo2"/>
      </w:pPr>
      <w:bookmarkStart w:id="21" w:name="_Toc285987384"/>
      <w:r>
        <w:t>Requisitos</w:t>
      </w:r>
      <w:bookmarkEnd w:id="21"/>
    </w:p>
    <w:p w:rsidR="007452AD" w:rsidRDefault="007452AD" w:rsidP="00785918">
      <w:pPr>
        <w:pStyle w:val="Prrafodelista"/>
        <w:numPr>
          <w:ilvl w:val="0"/>
          <w:numId w:val="7"/>
        </w:numPr>
      </w:pPr>
      <w:r>
        <w:t xml:space="preserve">Una </w:t>
      </w:r>
      <w:r w:rsidRPr="00931A58">
        <w:rPr>
          <w:b/>
          <w:u w:val="single"/>
        </w:rPr>
        <w:t>consola Wii</w:t>
      </w:r>
      <w:r w:rsidR="00F65C89">
        <w:t xml:space="preserve"> </w:t>
      </w:r>
      <w:r w:rsidR="00F65C89">
        <w:rPr>
          <w:lang w:eastAsia="es-ES_tradnl"/>
        </w:rPr>
        <w:drawing>
          <wp:inline distT="0" distB="0" distL="0" distR="0" wp14:anchorId="70126D4A" wp14:editId="0DF7A8F8">
            <wp:extent cx="244475" cy="287020"/>
            <wp:effectExtent l="0" t="0" r="3175" b="0"/>
            <wp:docPr id="8" name="Imagen 8" descr="C:\Users\Guillermo\Desktop\WiiMini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Miniatu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 cy="287020"/>
                    </a:xfrm>
                    <a:prstGeom prst="rect">
                      <a:avLst/>
                    </a:prstGeom>
                    <a:noFill/>
                    <a:ln>
                      <a:noFill/>
                    </a:ln>
                  </pic:spPr>
                </pic:pic>
              </a:graphicData>
            </a:graphic>
          </wp:inline>
        </w:drawing>
      </w:r>
      <w:r w:rsidR="00F65C89">
        <w:t>,</w:t>
      </w:r>
      <w:r>
        <w:t xml:space="preserve"> es indiferente si tiene modchip o no.</w:t>
      </w:r>
      <w:r w:rsidR="00F65C89">
        <w:t xml:space="preserve"> </w:t>
      </w:r>
    </w:p>
    <w:p w:rsidR="007452AD" w:rsidRDefault="007452AD" w:rsidP="00931A58">
      <w:pPr>
        <w:pStyle w:val="Prrafodelista"/>
        <w:numPr>
          <w:ilvl w:val="0"/>
          <w:numId w:val="7"/>
        </w:numPr>
      </w:pPr>
      <w:r>
        <w:t xml:space="preserve">Una </w:t>
      </w:r>
      <w:r w:rsidRPr="00931A58">
        <w:rPr>
          <w:b/>
          <w:u w:val="single"/>
        </w:rPr>
        <w:t>tarjeta SD</w:t>
      </w:r>
      <w:r>
        <w:t xml:space="preserve"> o </w:t>
      </w:r>
      <w:r w:rsidRPr="00931A58">
        <w:rPr>
          <w:b/>
          <w:u w:val="single"/>
        </w:rPr>
        <w:t>microSD+adaptador</w:t>
      </w:r>
      <w:r>
        <w:t xml:space="preserve"> </w:t>
      </w:r>
      <w:r w:rsidR="00F65C89">
        <w:rPr>
          <w:lang w:eastAsia="es-ES_tradnl"/>
        </w:rPr>
        <w:drawing>
          <wp:inline distT="0" distB="0" distL="0" distR="0">
            <wp:extent cx="223520" cy="287020"/>
            <wp:effectExtent l="0" t="0" r="5080" b="0"/>
            <wp:docPr id="15" name="Imagen 15" descr="C:\Users\Guillermo\Desktop\Wii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lermo\Desktop\WiiS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 cy="287020"/>
                    </a:xfrm>
                    <a:prstGeom prst="rect">
                      <a:avLst/>
                    </a:prstGeom>
                    <a:noFill/>
                    <a:ln>
                      <a:noFill/>
                    </a:ln>
                  </pic:spPr>
                </pic:pic>
              </a:graphicData>
            </a:graphic>
          </wp:inline>
        </w:drawing>
      </w:r>
      <w:r w:rsidR="00F65C89">
        <w:t xml:space="preserve"> </w:t>
      </w:r>
      <w:r>
        <w:t>de 1 ó 2 GB (no se recomiendan tarjetas SDHC).</w:t>
      </w:r>
      <w:r w:rsidR="001B10D6">
        <w:t xml:space="preserve"> Es recomendable formatearlas con el </w:t>
      </w:r>
      <w:r w:rsidR="001F695C">
        <w:fldChar w:fldCharType="begin"/>
      </w:r>
      <w:ins w:id="22" w:author="Guillermo" w:date="2011-03-04T19:45:00Z">
        <w:r w:rsidR="00FF68CF">
          <w:instrText>HYPERLINK "http://www.sdcard.org/consumers/formatter_3/SDFormatterv3.0.zip"</w:instrText>
        </w:r>
      </w:ins>
      <w:del w:id="23" w:author="Guillermo" w:date="2011-03-04T19:45:00Z">
        <w:r w:rsidR="001F695C" w:rsidDel="00FF68CF">
          <w:delInstrText xml:space="preserve"> HYPERLINK "http://www.mediafire.com/?pf5a3gndn5n79l1" </w:delInstrText>
        </w:r>
      </w:del>
      <w:r w:rsidR="001F695C">
        <w:fldChar w:fldCharType="separate"/>
      </w:r>
      <w:r w:rsidR="001B10D6" w:rsidRPr="00FD4F95">
        <w:rPr>
          <w:rStyle w:val="Hipervnculo"/>
          <w:b/>
          <w:color w:val="406E8C" w:themeColor="accent6" w:themeShade="BF"/>
        </w:rPr>
        <w:t>Formateador SD oficial</w:t>
      </w:r>
      <w:r w:rsidR="001F695C">
        <w:rPr>
          <w:rStyle w:val="Hipervnculo"/>
          <w:b/>
          <w:color w:val="406E8C" w:themeColor="accent6" w:themeShade="BF"/>
        </w:rPr>
        <w:fldChar w:fldCharType="end"/>
      </w:r>
      <w:r w:rsidR="001B10D6">
        <w:t>. Haz una copia de seguridad del contenido de la tarj</w:t>
      </w:r>
      <w:r w:rsidR="001F2AC9">
        <w:t>eta antes de comenzar</w:t>
      </w:r>
      <w:r w:rsidR="001B10D6">
        <w:t>.</w:t>
      </w:r>
    </w:p>
    <w:p w:rsidR="007452AD" w:rsidRDefault="007452AD" w:rsidP="00785918">
      <w:pPr>
        <w:pStyle w:val="Prrafodelista"/>
        <w:numPr>
          <w:ilvl w:val="0"/>
          <w:numId w:val="7"/>
        </w:numPr>
      </w:pPr>
      <w:r>
        <w:t xml:space="preserve">Un </w:t>
      </w:r>
      <w:r w:rsidRPr="00931A58">
        <w:rPr>
          <w:b/>
          <w:u w:val="single"/>
        </w:rPr>
        <w:t>ordenador</w:t>
      </w:r>
      <w:r>
        <w:t xml:space="preserve"> con </w:t>
      </w:r>
      <w:r w:rsidRPr="00931A58">
        <w:rPr>
          <w:b/>
          <w:u w:val="single"/>
        </w:rPr>
        <w:t>lector de tarjetas SD</w:t>
      </w:r>
      <w:r w:rsidR="00931A58">
        <w:t xml:space="preserve"> y </w:t>
      </w:r>
      <w:r w:rsidR="00931A58" w:rsidRPr="00850DC2">
        <w:rPr>
          <w:b/>
          <w:u w:val="single"/>
        </w:rPr>
        <w:t>conexión a Internet</w:t>
      </w:r>
      <w:r w:rsidR="00931A58">
        <w:t>.</w:t>
      </w:r>
    </w:p>
    <w:p w:rsidR="008402AC" w:rsidRDefault="008402AC" w:rsidP="00785918">
      <w:pPr>
        <w:pStyle w:val="Prrafodelista"/>
        <w:numPr>
          <w:ilvl w:val="0"/>
          <w:numId w:val="7"/>
        </w:numPr>
      </w:pPr>
      <w:r>
        <w:t xml:space="preserve">Un </w:t>
      </w:r>
      <w:r w:rsidRPr="00931A58">
        <w:rPr>
          <w:b/>
          <w:u w:val="single"/>
        </w:rPr>
        <w:t>mando de GameCube</w:t>
      </w:r>
      <w:r>
        <w:t xml:space="preserve"> </w:t>
      </w:r>
      <w:r w:rsidR="00F65C89">
        <w:rPr>
          <w:lang w:eastAsia="es-ES_tradnl"/>
        </w:rPr>
        <w:drawing>
          <wp:inline distT="0" distB="0" distL="0" distR="0">
            <wp:extent cx="414655" cy="287020"/>
            <wp:effectExtent l="0" t="0" r="4445" b="0"/>
            <wp:docPr id="16" name="Imagen 16" descr="C:\Users\Guillermo\Desktop\WiiMandoG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ermo\Desktop\WiiMandoGC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655" cy="287020"/>
                    </a:xfrm>
                    <a:prstGeom prst="rect">
                      <a:avLst/>
                    </a:prstGeom>
                    <a:noFill/>
                    <a:ln>
                      <a:noFill/>
                    </a:ln>
                  </pic:spPr>
                </pic:pic>
              </a:graphicData>
            </a:graphic>
          </wp:inline>
        </w:drawing>
      </w:r>
      <w:r w:rsidR="00F65C89">
        <w:t xml:space="preserve"> </w:t>
      </w:r>
      <w:r>
        <w:t>(</w:t>
      </w:r>
      <w:r w:rsidR="005A5EBF">
        <w:t>opcional</w:t>
      </w:r>
      <w:r>
        <w:t>).</w:t>
      </w:r>
    </w:p>
    <w:p w:rsidR="007452AD" w:rsidRDefault="007452AD" w:rsidP="00785918">
      <w:pPr>
        <w:pStyle w:val="Prrafodelista"/>
        <w:numPr>
          <w:ilvl w:val="0"/>
          <w:numId w:val="7"/>
        </w:numPr>
      </w:pPr>
      <w:r>
        <w:t xml:space="preserve">En caso de querer cargar copias de seguridad por USB, un </w:t>
      </w:r>
      <w:r w:rsidRPr="00931A58">
        <w:rPr>
          <w:b/>
          <w:u w:val="single"/>
        </w:rPr>
        <w:t>dispositivo de almacenamiento externo USB 2.0 compatible</w:t>
      </w:r>
      <w:r w:rsidR="00F65C89">
        <w:t xml:space="preserve"> .</w:t>
      </w:r>
      <w:r>
        <w:t xml:space="preserve"> Puedes ver una lista de dispositivos compatibles en el hilo oficial de EOL:</w:t>
      </w:r>
      <w:r>
        <w:br/>
      </w:r>
      <w:hyperlink r:id="rId23" w:history="1">
        <w:r w:rsidRPr="00FD4F95">
          <w:rPr>
            <w:rStyle w:val="Hipervnculo"/>
            <w:b/>
            <w:color w:val="406E8C" w:themeColor="accent6" w:themeShade="BF"/>
          </w:rPr>
          <w:t>http://www.elotrolado.net/hilo_hd-pendrives-compatibles-con-wii-eol-certified-tutoriales_1387639</w:t>
        </w:r>
      </w:hyperlink>
    </w:p>
    <w:p w:rsidR="004936C6" w:rsidRDefault="008402AC" w:rsidP="004936C6">
      <w:pPr>
        <w:pStyle w:val="Prrafodelista"/>
        <w:numPr>
          <w:ilvl w:val="0"/>
          <w:numId w:val="7"/>
        </w:numPr>
      </w:pPr>
      <w:r>
        <w:t xml:space="preserve">Una </w:t>
      </w:r>
      <w:r w:rsidRPr="00931A58">
        <w:rPr>
          <w:b/>
          <w:u w:val="single"/>
        </w:rPr>
        <w:t>impresora</w:t>
      </w:r>
      <w:r>
        <w:t>, si quieres imprimir este tutorial para tenerlo a mano mientras realizas la modificación.</w:t>
      </w:r>
    </w:p>
    <w:p w:rsidR="00BD2806" w:rsidRDefault="00BD2806" w:rsidP="00BD2806"/>
    <w:p w:rsidR="004936C6" w:rsidRDefault="004936C6" w:rsidP="004936C6">
      <w:pPr>
        <w:pStyle w:val="Ttulo2"/>
      </w:pPr>
      <w:bookmarkStart w:id="24" w:name="_Toc285987385"/>
      <w:r>
        <w:t>Comprobar versión de la consola Wii</w:t>
      </w:r>
      <w:bookmarkEnd w:id="24"/>
    </w:p>
    <w:p w:rsidR="004936C6" w:rsidRDefault="002372F8" w:rsidP="004936C6">
      <w:r>
        <w:rPr>
          <w:lang w:eastAsia="es-ES_tradnl"/>
        </w:rPr>
        <w:drawing>
          <wp:anchor distT="0" distB="0" distL="114300" distR="114300" simplePos="0" relativeHeight="251660288" behindDoc="0" locked="0" layoutInCell="1" allowOverlap="1" wp14:anchorId="78BAB469" wp14:editId="2DA81ABB">
            <wp:simplePos x="0" y="0"/>
            <wp:positionH relativeFrom="column">
              <wp:posOffset>3413760</wp:posOffset>
            </wp:positionH>
            <wp:positionV relativeFrom="paragraph">
              <wp:posOffset>219075</wp:posOffset>
            </wp:positionV>
            <wp:extent cx="2972435" cy="2540635"/>
            <wp:effectExtent l="0" t="0" r="0" b="0"/>
            <wp:wrapSquare wrapText="bothSides"/>
            <wp:docPr id="1" name="Imagen 1" descr="E:\Wii\capt\version_de_w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ii\capt\version_de_wii.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2435" cy="254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6C6" w:rsidRDefault="008402AC" w:rsidP="004936C6">
      <w:r>
        <w:t>Lo primero es comprobar qué versión de firmware tiene instalada tu consola Wii, ya que será determinante a la hora de elegir el método de liberación.</w:t>
      </w:r>
    </w:p>
    <w:p w:rsidR="004936C6" w:rsidRDefault="008402AC" w:rsidP="004936C6">
      <w:r>
        <w:t xml:space="preserve">Para saber la versión de tu Wii simplemente entra en el menú de </w:t>
      </w:r>
      <w:r w:rsidRPr="00931A58">
        <w:rPr>
          <w:b/>
          <w:u w:val="single"/>
        </w:rPr>
        <w:t>Opciones de Wii</w:t>
      </w:r>
      <w:r>
        <w:t xml:space="preserve"> desde el Menú del Sistema, y accede a la pantalla de </w:t>
      </w:r>
      <w:r w:rsidRPr="00931A58">
        <w:rPr>
          <w:b/>
          <w:u w:val="single"/>
        </w:rPr>
        <w:t>Configuración</w:t>
      </w:r>
      <w:r>
        <w:t xml:space="preserve">. En esta pantalla podrás ver la versión de firmware en la esquina superior derecha de la pantalla, seguido de la letra de la región </w:t>
      </w:r>
      <w:r w:rsidR="00E20624">
        <w:br/>
      </w:r>
      <w:r>
        <w:t>(E para PAL, U para NTSC).</w:t>
      </w:r>
      <w:r w:rsidR="001F2AC9">
        <w:t xml:space="preserve"> Puedes ver cómo hacerlo en </w:t>
      </w:r>
      <w:hyperlink r:id="rId25" w:history="1">
        <w:r w:rsidR="001F2AC9" w:rsidRPr="001F2AC9">
          <w:rPr>
            <w:rStyle w:val="Hipervnculo"/>
            <w:b/>
            <w:color w:val="406E8C" w:themeColor="accent6" w:themeShade="BF"/>
          </w:rPr>
          <w:t>este vídeo</w:t>
        </w:r>
      </w:hyperlink>
      <w:r w:rsidR="001F2AC9">
        <w:t>.</w:t>
      </w:r>
    </w:p>
    <w:p w:rsidR="00BD2806" w:rsidRDefault="00BD2806" w:rsidP="004936C6"/>
    <w:p w:rsidR="004936C6" w:rsidRDefault="004936C6" w:rsidP="004936C6">
      <w:pPr>
        <w:pStyle w:val="Ttulo2"/>
      </w:pPr>
      <w:bookmarkStart w:id="25" w:name="_Toc285987386"/>
      <w:r>
        <w:lastRenderedPageBreak/>
        <w:t>Conectar la consola Wii a Internet</w:t>
      </w:r>
      <w:bookmarkEnd w:id="25"/>
    </w:p>
    <w:p w:rsidR="002372F8" w:rsidRDefault="002372F8" w:rsidP="004936C6"/>
    <w:p w:rsidR="004936C6" w:rsidRDefault="008402AC" w:rsidP="004936C6">
      <w:r>
        <w:t xml:space="preserve">Puedes conectar la consola Wii a Internet antes de comenzar el proceso si quieres. </w:t>
      </w:r>
      <w:r w:rsidR="00850DC2">
        <w:t>Tienes la posibilidad de</w:t>
      </w:r>
      <w:r w:rsidR="00637603">
        <w:t xml:space="preserve"> c</w:t>
      </w:r>
      <w:r>
        <w:t>onsulta</w:t>
      </w:r>
      <w:r w:rsidR="00637603">
        <w:t>r</w:t>
      </w:r>
      <w:r>
        <w:t xml:space="preserve"> el </w:t>
      </w:r>
      <w:r w:rsidRPr="00931A58">
        <w:rPr>
          <w:b/>
          <w:u w:val="single"/>
        </w:rPr>
        <w:t>Manual de Usuario</w:t>
      </w:r>
      <w:r w:rsidR="00637603">
        <w:t xml:space="preserve"> de la Wii</w:t>
      </w:r>
      <w:r>
        <w:t xml:space="preserve"> </w:t>
      </w:r>
      <w:r w:rsidR="00637603">
        <w:t>(</w:t>
      </w:r>
      <w:r>
        <w:t>que contiene toda la inf</w:t>
      </w:r>
      <w:r w:rsidR="00637603">
        <w:t xml:space="preserve">ormación necesaria para hacerlo), o bien seguir el </w:t>
      </w:r>
      <w:hyperlink r:id="rId26" w:history="1">
        <w:r w:rsidR="00637603" w:rsidRPr="00FD4F95">
          <w:rPr>
            <w:rStyle w:val="Hipervnculo"/>
            <w:b/>
            <w:color w:val="406E8C" w:themeColor="accent6" w:themeShade="BF"/>
          </w:rPr>
          <w:t>Asistente de conexión a Internet</w:t>
        </w:r>
      </w:hyperlink>
      <w:r w:rsidR="00637603">
        <w:t xml:space="preserve"> de la web de Nintendo.</w:t>
      </w:r>
    </w:p>
    <w:p w:rsidR="00637603" w:rsidRDefault="00637603" w:rsidP="004936C6"/>
    <w:p w:rsidR="008402AC" w:rsidRDefault="008402AC" w:rsidP="004936C6">
      <w:r w:rsidRPr="004C7B45">
        <w:rPr>
          <w:b/>
          <w:color w:val="C00000"/>
          <w:sz w:val="28"/>
          <w:szCs w:val="28"/>
          <w:u w:val="single"/>
        </w:rPr>
        <w:t>¡ATENCIÓN!</w:t>
      </w:r>
      <w:r>
        <w:t xml:space="preserve"> Si conectas tu consola Wii a Internet y no tienes instalada la última versión (4.3</w:t>
      </w:r>
      <w:ins w:id="26" w:author="Guillermo" w:date="2011-03-04T03:37:00Z">
        <w:r w:rsidR="00DE1DC6">
          <w:t>v2</w:t>
        </w:r>
      </w:ins>
      <w:r>
        <w:t xml:space="preserve">), al realizar la </w:t>
      </w:r>
      <w:r w:rsidRPr="002372F8">
        <w:rPr>
          <w:b/>
        </w:rPr>
        <w:t>Prueba de conexión</w:t>
      </w:r>
      <w:r>
        <w:t xml:space="preserve"> aparecerá un cuadro de diálogo preguntando si quieres actualizarla. Es importante que escojas la opción </w:t>
      </w:r>
      <w:r w:rsidRPr="0084433A">
        <w:rPr>
          <w:b/>
          <w:sz w:val="28"/>
          <w:szCs w:val="28"/>
          <w:u w:val="single"/>
        </w:rPr>
        <w:t>NO</w:t>
      </w:r>
      <w:r>
        <w:t xml:space="preserve"> si tienes una versión de firmware inferior a 4.3, de otra manera perderías la posibilidad de seguir el camino más sencillo para liberarla, y además puedes actualizarla</w:t>
      </w:r>
      <w:r w:rsidR="0084433A">
        <w:t xml:space="preserve"> más adelante </w:t>
      </w:r>
      <w:r w:rsidR="008026EB">
        <w:t>sin perder nada con Pimp My Wii o de forma oficial.</w:t>
      </w:r>
      <w:ins w:id="27" w:author="Guillermo" w:date="2011-03-04T03:37:00Z">
        <w:r w:rsidR="00DE1DC6">
          <w:t xml:space="preserve"> </w:t>
        </w:r>
        <w:r w:rsidR="00DE1DC6" w:rsidRPr="00DE1DC6">
          <w:rPr>
            <w:b/>
            <w:u w:val="single"/>
            <w:rPrChange w:id="28" w:author="Guillermo" w:date="2011-03-04T03:37:00Z">
              <w:rPr/>
            </w:rPrChange>
          </w:rPr>
          <w:t>Si no estás seguro, mejor no actualices</w:t>
        </w:r>
        <w:r w:rsidR="00DE1DC6">
          <w:t>.</w:t>
        </w:r>
      </w:ins>
    </w:p>
    <w:p w:rsidR="001C2BD5" w:rsidRDefault="001C2BD5" w:rsidP="004936C6"/>
    <w:p w:rsidR="004C7B45" w:rsidRDefault="004C7B45" w:rsidP="004936C6"/>
    <w:p w:rsidR="004936C6" w:rsidRDefault="001C2BD5" w:rsidP="004C7B45">
      <w:pPr>
        <w:pBdr>
          <w:top w:val="single" w:sz="4" w:space="1" w:color="auto"/>
          <w:left w:val="single" w:sz="4" w:space="4" w:color="auto"/>
          <w:bottom w:val="single" w:sz="4" w:space="1" w:color="auto"/>
          <w:right w:val="single" w:sz="4" w:space="4" w:color="auto"/>
        </w:pBdr>
        <w:shd w:val="clear" w:color="auto" w:fill="FFC000"/>
      </w:pPr>
      <w:r>
        <w:t xml:space="preserve">Si conectas tu consola Wii por primera vez ahora que vas a realizar este proceso o la has conectado hace poco puedes conseguir </w:t>
      </w:r>
      <w:r w:rsidRPr="001C2BD5">
        <w:rPr>
          <w:b/>
          <w:color w:val="C00000"/>
          <w:u w:val="single"/>
        </w:rPr>
        <w:t>500 WiiPoints gratis</w:t>
      </w:r>
      <w:r w:rsidRPr="001C2BD5">
        <w:rPr>
          <w:color w:val="C00000"/>
        </w:rPr>
        <w:t xml:space="preserve"> </w:t>
      </w:r>
      <w:r>
        <w:t>para estrenar tu Canal Tienda con el Embajador de Conexiones de Nintendo. Mira en la sección “</w:t>
      </w:r>
      <w:r w:rsidRPr="004C7B45">
        <w:rPr>
          <w:b/>
        </w:rPr>
        <w:t>Créditos y agradecimientos</w:t>
      </w:r>
      <w:r>
        <w:t>” para más información.</w:t>
      </w:r>
    </w:p>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336FA4" w:rsidRDefault="00336FA4" w:rsidP="00F65C89">
      <w:pPr>
        <w:pStyle w:val="Ttulo1"/>
        <w:jc w:val="center"/>
      </w:pPr>
      <w:bookmarkStart w:id="29" w:name="_Toc285987387"/>
      <w:r>
        <w:lastRenderedPageBreak/>
        <w:t>Paso 1: Instalando el Canal Homebrew</w:t>
      </w:r>
      <w:bookmarkEnd w:id="29"/>
    </w:p>
    <w:p w:rsidR="00336FA4" w:rsidRDefault="00336FA4" w:rsidP="00336FA4"/>
    <w:p w:rsidR="002C23C2" w:rsidRDefault="002C23C2" w:rsidP="00336FA4">
      <w:r w:rsidRPr="002C23C2">
        <w:t xml:space="preserve">El </w:t>
      </w:r>
      <w:hyperlink r:id="rId27" w:history="1">
        <w:r w:rsidRPr="005A5EBF">
          <w:rPr>
            <w:rStyle w:val="Hipervnculo"/>
            <w:b/>
            <w:color w:val="406E8C" w:themeColor="accent6" w:themeShade="BF"/>
          </w:rPr>
          <w:t>HackMii Installer</w:t>
        </w:r>
      </w:hyperlink>
      <w:r w:rsidRPr="002C23C2">
        <w:t xml:space="preserve"> es una aplicación que permite instalar diversas utilidades en la consola, en concreto el </w:t>
      </w:r>
      <w:r w:rsidRPr="003676E2">
        <w:rPr>
          <w:b/>
          <w:u w:val="single"/>
        </w:rPr>
        <w:t>Canal Homebrew</w:t>
      </w:r>
      <w:r w:rsidRPr="002C23C2">
        <w:t xml:space="preserve"> y </w:t>
      </w:r>
      <w:r w:rsidRPr="003676E2">
        <w:rPr>
          <w:b/>
          <w:u w:val="single"/>
        </w:rPr>
        <w:t>BootMii</w:t>
      </w:r>
      <w:r w:rsidRPr="002C23C2">
        <w:t>. Para ello se vale de distintos exploits, que permiten cargar código sin firmar en la consola.</w:t>
      </w:r>
    </w:p>
    <w:p w:rsidR="002C23C2" w:rsidRDefault="002C23C2" w:rsidP="00336FA4"/>
    <w:p w:rsidR="002C23C2" w:rsidRDefault="002C23C2" w:rsidP="00336FA4">
      <w:r>
        <w:t>El Canal Homebrew es la utilidad básica que vamos a utilizar para liberar la consola Wii, concretamente nos servirá para ejecutar todas las aplicaciones requeridas en el proceso. El exploit a utilizar dependerá de la versión y la región de tu Wii:</w:t>
      </w:r>
    </w:p>
    <w:p w:rsidR="002C23C2" w:rsidRDefault="002C23C2" w:rsidP="00785918">
      <w:pPr>
        <w:pStyle w:val="Prrafodelista"/>
        <w:numPr>
          <w:ilvl w:val="0"/>
          <w:numId w:val="8"/>
        </w:numPr>
      </w:pPr>
      <w:r w:rsidRPr="003676E2">
        <w:rPr>
          <w:u w:val="single"/>
        </w:rPr>
        <w:t>Si tu versión es inferior a 3.0</w:t>
      </w:r>
      <w:r>
        <w:t>: Es recomendable que actualices por vía oficial (por Internet o mediante un juego original) a una versión superior a la 3.0.</w:t>
      </w:r>
    </w:p>
    <w:p w:rsidR="002C23C2" w:rsidRDefault="002C23C2" w:rsidP="00785918">
      <w:pPr>
        <w:pStyle w:val="Prrafodelista"/>
        <w:numPr>
          <w:ilvl w:val="0"/>
          <w:numId w:val="8"/>
        </w:numPr>
      </w:pPr>
      <w:r w:rsidRPr="003676E2">
        <w:rPr>
          <w:u w:val="single"/>
        </w:rPr>
        <w:t>Si tu versión está entre 3.0 y 4.2 (cualquier región)</w:t>
      </w:r>
      <w:r>
        <w:t xml:space="preserve">: </w:t>
      </w:r>
      <w:r w:rsidRPr="003676E2">
        <w:rPr>
          <w:b/>
        </w:rPr>
        <w:t>BannerBomB</w:t>
      </w:r>
      <w:r>
        <w:t>.</w:t>
      </w:r>
    </w:p>
    <w:p w:rsidR="002C23C2" w:rsidRDefault="002C23C2" w:rsidP="00785918">
      <w:pPr>
        <w:pStyle w:val="Prrafodelista"/>
        <w:numPr>
          <w:ilvl w:val="0"/>
          <w:numId w:val="8"/>
        </w:numPr>
      </w:pPr>
      <w:r w:rsidRPr="003676E2">
        <w:rPr>
          <w:u w:val="single"/>
        </w:rPr>
        <w:t>Si tu versión es 4.3</w:t>
      </w:r>
      <w:del w:id="30" w:author="Guillermo" w:date="2011-03-03T13:14:00Z">
        <w:r w:rsidRPr="003676E2" w:rsidDel="00D92546">
          <w:rPr>
            <w:u w:val="single"/>
          </w:rPr>
          <w:delText>E</w:delText>
        </w:r>
      </w:del>
      <w:r w:rsidRPr="003676E2">
        <w:rPr>
          <w:u w:val="single"/>
        </w:rPr>
        <w:t xml:space="preserve"> (</w:t>
      </w:r>
      <w:del w:id="31" w:author="Guillermo" w:date="2011-03-03T13:13:00Z">
        <w:r w:rsidRPr="003676E2" w:rsidDel="00D92546">
          <w:rPr>
            <w:u w:val="single"/>
          </w:rPr>
          <w:delText>PAL</w:delText>
        </w:r>
      </w:del>
      <w:ins w:id="32" w:author="Guillermo" w:date="2011-03-03T13:13:00Z">
        <w:r w:rsidR="00D92546">
          <w:rPr>
            <w:u w:val="single"/>
          </w:rPr>
          <w:t>cualquier región</w:t>
        </w:r>
      </w:ins>
      <w:r w:rsidRPr="003676E2">
        <w:rPr>
          <w:u w:val="single"/>
        </w:rPr>
        <w:t>)</w:t>
      </w:r>
      <w:r>
        <w:t>:</w:t>
      </w:r>
      <w:ins w:id="33" w:author="Guillermo" w:date="2011-03-03T13:14:00Z">
        <w:r w:rsidR="00D92546">
          <w:t xml:space="preserve"> </w:t>
        </w:r>
        <w:r w:rsidR="00D92546" w:rsidRPr="00D92546">
          <w:rPr>
            <w:b/>
            <w:rPrChange w:id="34" w:author="Guillermo" w:date="2011-03-03T13:14:00Z">
              <w:rPr/>
            </w:rPrChange>
          </w:rPr>
          <w:t>Smash Stack</w:t>
        </w:r>
        <w:r w:rsidR="00D92546">
          <w:t>,</w:t>
        </w:r>
      </w:ins>
      <w:r>
        <w:t xml:space="preserve"> </w:t>
      </w:r>
      <w:r w:rsidRPr="003676E2">
        <w:rPr>
          <w:b/>
        </w:rPr>
        <w:t>Indiana Pwns</w:t>
      </w:r>
      <w:r w:rsidR="001960BF">
        <w:t>,</w:t>
      </w:r>
      <w:r w:rsidR="005A5EBF">
        <w:t xml:space="preserve"> </w:t>
      </w:r>
      <w:r w:rsidR="005A5EBF" w:rsidRPr="005A5EBF">
        <w:rPr>
          <w:b/>
        </w:rPr>
        <w:t>Return of the Jodi</w:t>
      </w:r>
      <w:r w:rsidR="005A5EBF">
        <w:t>,</w:t>
      </w:r>
      <w:ins w:id="35" w:author="Guillermo" w:date="2011-04-09T01:39:00Z">
        <w:r w:rsidR="009466E9">
          <w:t xml:space="preserve"> </w:t>
        </w:r>
        <w:r w:rsidR="009466E9" w:rsidRPr="009466E9">
          <w:rPr>
            <w:b/>
            <w:rPrChange w:id="36" w:author="Guillermo" w:date="2011-04-09T01:40:00Z">
              <w:rPr/>
            </w:rPrChange>
          </w:rPr>
          <w:t>Eri HaKawai</w:t>
        </w:r>
        <w:r w:rsidR="009466E9">
          <w:t xml:space="preserve">, </w:t>
        </w:r>
      </w:ins>
      <w:del w:id="37" w:author="Guillermo" w:date="2011-04-09T01:40:00Z">
        <w:r w:rsidR="001960BF" w:rsidDel="009466E9">
          <w:delText xml:space="preserve"> </w:delText>
        </w:r>
      </w:del>
      <w:r w:rsidR="001960BF" w:rsidRPr="001960BF">
        <w:rPr>
          <w:b/>
        </w:rPr>
        <w:t>Bathaxx</w:t>
      </w:r>
      <w:del w:id="38" w:author="Guillermo" w:date="2011-03-03T13:13:00Z">
        <w:r w:rsidR="001960BF" w:rsidDel="00D92546">
          <w:delText xml:space="preserve"> </w:delText>
        </w:r>
      </w:del>
      <w:ins w:id="39" w:author="Guillermo" w:date="2011-03-03T13:13:00Z">
        <w:r w:rsidR="00D92546">
          <w:t xml:space="preserve"> </w:t>
        </w:r>
      </w:ins>
      <w:r>
        <w:t>o</w:t>
      </w:r>
      <w:del w:id="40" w:author="Guillermo" w:date="2011-03-03T13:13:00Z">
        <w:r w:rsidDel="00D92546">
          <w:delText xml:space="preserve"> </w:delText>
        </w:r>
        <w:r w:rsidR="005A5EBF" w:rsidDel="00D92546">
          <w:br/>
        </w:r>
      </w:del>
      <w:ins w:id="41" w:author="Guillermo" w:date="2011-03-03T13:13:00Z">
        <w:r w:rsidR="00D92546">
          <w:rPr>
            <w:b/>
          </w:rPr>
          <w:t xml:space="preserve"> </w:t>
        </w:r>
      </w:ins>
      <w:r w:rsidR="0010182B">
        <w:rPr>
          <w:b/>
        </w:rPr>
        <w:t>Yu-Gi-OWNED</w:t>
      </w:r>
      <w:r w:rsidRPr="003676E2">
        <w:rPr>
          <w:b/>
        </w:rPr>
        <w:t>!</w:t>
      </w:r>
      <w:ins w:id="42" w:author="Guillermo" w:date="2011-03-03T13:13:00Z">
        <w:r w:rsidR="00D92546">
          <w:rPr>
            <w:b/>
          </w:rPr>
          <w:t xml:space="preserve"> / Yu-Gi-Vah</w:t>
        </w:r>
      </w:ins>
      <w:ins w:id="43" w:author="Guillermo" w:date="2011-03-03T13:14:00Z">
        <w:r w:rsidR="00D92546">
          <w:t>.</w:t>
        </w:r>
      </w:ins>
    </w:p>
    <w:p w:rsidR="002C5A4C" w:rsidRPr="003676E2" w:rsidDel="00D92546" w:rsidRDefault="002C23C2" w:rsidP="00785918">
      <w:pPr>
        <w:pStyle w:val="Prrafodelista"/>
        <w:numPr>
          <w:ilvl w:val="0"/>
          <w:numId w:val="8"/>
        </w:numPr>
        <w:rPr>
          <w:del w:id="44" w:author="Guillermo" w:date="2011-03-03T13:14:00Z"/>
        </w:rPr>
      </w:pPr>
      <w:del w:id="45" w:author="Guillermo" w:date="2011-03-03T13:14:00Z">
        <w:r w:rsidRPr="003676E2" w:rsidDel="00D92546">
          <w:rPr>
            <w:u w:val="single"/>
          </w:rPr>
          <w:delText>Si tu versión es 4.3U (NTSC)</w:delText>
        </w:r>
        <w:r w:rsidDel="00D92546">
          <w:delText xml:space="preserve">: </w:delText>
        </w:r>
        <w:r w:rsidRPr="003676E2" w:rsidDel="00D92546">
          <w:rPr>
            <w:b/>
          </w:rPr>
          <w:delText>Indiana Pwns</w:delText>
        </w:r>
        <w:r w:rsidDel="00D92546">
          <w:delText>,</w:delText>
        </w:r>
        <w:r w:rsidR="005A5EBF" w:rsidDel="00D92546">
          <w:delText xml:space="preserve"> </w:delText>
        </w:r>
        <w:r w:rsidR="005A5EBF" w:rsidRPr="005A5EBF" w:rsidDel="00D92546">
          <w:rPr>
            <w:b/>
          </w:rPr>
          <w:delText>Return of the Jodi</w:delText>
        </w:r>
        <w:r w:rsidR="005A5EBF" w:rsidDel="00D92546">
          <w:delText>,</w:delText>
        </w:r>
        <w:r w:rsidR="001960BF" w:rsidDel="00D92546">
          <w:delText xml:space="preserve"> </w:delText>
        </w:r>
        <w:r w:rsidR="001960BF" w:rsidRPr="001960BF" w:rsidDel="00D92546">
          <w:rPr>
            <w:b/>
          </w:rPr>
          <w:delText>Bathaxx</w:delText>
        </w:r>
        <w:r w:rsidR="001960BF" w:rsidDel="00D92546">
          <w:delText xml:space="preserve">, </w:delText>
        </w:r>
        <w:r w:rsidDel="00D92546">
          <w:delText xml:space="preserve"> </w:delText>
        </w:r>
        <w:r w:rsidRPr="003676E2" w:rsidDel="00D92546">
          <w:rPr>
            <w:b/>
          </w:rPr>
          <w:delText>Smash Stack</w:delText>
        </w:r>
        <w:r w:rsidDel="00D92546">
          <w:delText xml:space="preserve"> </w:delText>
        </w:r>
        <w:r w:rsidR="005A5EBF" w:rsidDel="00D92546">
          <w:delText xml:space="preserve">o </w:delText>
        </w:r>
        <w:r w:rsidR="0010182B" w:rsidDel="00D92546">
          <w:rPr>
            <w:b/>
          </w:rPr>
          <w:delText>Yu-Gi-Vah</w:delText>
        </w:r>
      </w:del>
    </w:p>
    <w:p w:rsidR="003676E2" w:rsidRDefault="003676E2" w:rsidP="003676E2">
      <w:pPr>
        <w:pStyle w:val="Prrafodelista"/>
      </w:pPr>
    </w:p>
    <w:p w:rsidR="00CC13A5" w:rsidRDefault="002C23C2" w:rsidP="00CC13A5">
      <w:pPr>
        <w:pStyle w:val="Ttulo2"/>
        <w:rPr>
          <w:ins w:id="46" w:author="Guillermo" w:date="2011-03-03T13:20:00Z"/>
        </w:rPr>
      </w:pPr>
      <w:bookmarkStart w:id="47" w:name="_Toc285987388"/>
      <w:r>
        <w:t>Ejecutando el HackMii Installer</w:t>
      </w:r>
      <w:bookmarkEnd w:id="47"/>
    </w:p>
    <w:p w:rsidR="002E7D10" w:rsidRPr="00C67341" w:rsidDel="002E7D10" w:rsidRDefault="002E7D10">
      <w:pPr>
        <w:rPr>
          <w:del w:id="48" w:author="Guillermo" w:date="2011-03-03T13:20:00Z"/>
        </w:rPr>
        <w:pPrChange w:id="49" w:author="Guillermo" w:date="2011-03-03T13:20:00Z">
          <w:pPr>
            <w:pStyle w:val="Ttulo2"/>
          </w:pPr>
        </w:pPrChange>
      </w:pPr>
    </w:p>
    <w:p w:rsidR="002C23C2" w:rsidRDefault="002C23C2" w:rsidP="002C23C2">
      <w:pPr>
        <w:pStyle w:val="Ttulo3"/>
      </w:pPr>
      <w:r>
        <w:t>Método BannerBomB</w:t>
      </w:r>
      <w:r w:rsidR="004B7360">
        <w:t xml:space="preserve"> (solo 4.2 o inferior)</w:t>
      </w:r>
    </w:p>
    <w:p w:rsidR="002372F8" w:rsidRDefault="002372F8" w:rsidP="002C23C2"/>
    <w:p w:rsidR="002C23C2" w:rsidRDefault="002C23C2" w:rsidP="002C23C2">
      <w:r>
        <w:t>Este es el método recomendado por ser el más sencillo. Únicamente se necesita:</w:t>
      </w:r>
    </w:p>
    <w:p w:rsidR="002C23C2" w:rsidRDefault="002C23C2" w:rsidP="00785918">
      <w:pPr>
        <w:pStyle w:val="Prrafodelista"/>
        <w:numPr>
          <w:ilvl w:val="0"/>
          <w:numId w:val="9"/>
        </w:numPr>
      </w:pPr>
      <w:r>
        <w:t>Tarjeta SD o microSD+adaptador de 1 ó 2 GB</w:t>
      </w:r>
    </w:p>
    <w:p w:rsidR="002C23C2" w:rsidRDefault="002C23C2" w:rsidP="00785918">
      <w:pPr>
        <w:pStyle w:val="Prrafodelista"/>
        <w:numPr>
          <w:ilvl w:val="0"/>
          <w:numId w:val="9"/>
        </w:numPr>
      </w:pPr>
      <w:r>
        <w:t>Ordenador con lector de tarjetas</w:t>
      </w:r>
    </w:p>
    <w:p w:rsidR="002C23C2" w:rsidRDefault="002C23C2" w:rsidP="00785918">
      <w:pPr>
        <w:pStyle w:val="Prrafodelista"/>
        <w:numPr>
          <w:ilvl w:val="0"/>
          <w:numId w:val="9"/>
        </w:numPr>
      </w:pPr>
      <w:r>
        <w:t>Descargar las siguientes aplicaciones:</w:t>
      </w:r>
    </w:p>
    <w:p w:rsidR="002C23C2" w:rsidRDefault="009466E9" w:rsidP="00785918">
      <w:pPr>
        <w:pStyle w:val="Prrafodelista"/>
        <w:numPr>
          <w:ilvl w:val="1"/>
          <w:numId w:val="9"/>
        </w:numPr>
      </w:pPr>
      <w:hyperlink r:id="rId28" w:history="1">
        <w:r w:rsidR="002C23C2" w:rsidRPr="00FD4F95">
          <w:rPr>
            <w:rStyle w:val="Hipervnculo"/>
            <w:b/>
            <w:color w:val="406E8C" w:themeColor="accent6" w:themeShade="BF"/>
          </w:rPr>
          <w:t>BannerBomB v1</w:t>
        </w:r>
      </w:hyperlink>
      <w:r w:rsidR="002C23C2">
        <w:t xml:space="preserve"> (entre 3.0 y 4.1) o </w:t>
      </w:r>
      <w:hyperlink r:id="rId29" w:history="1">
        <w:r w:rsidR="002C23C2" w:rsidRPr="00FD4F95">
          <w:rPr>
            <w:rStyle w:val="Hipervnculo"/>
            <w:b/>
            <w:color w:val="406E8C" w:themeColor="accent6" w:themeShade="BF"/>
          </w:rPr>
          <w:t>BannerBomB v2</w:t>
        </w:r>
      </w:hyperlink>
      <w:r w:rsidR="002C23C2">
        <w:t xml:space="preserve"> (para </w:t>
      </w:r>
      <w:r w:rsidR="001960BF">
        <w:t xml:space="preserve">4.0, 4.1 y </w:t>
      </w:r>
      <w:r w:rsidR="002C23C2">
        <w:t>4.2)</w:t>
      </w:r>
      <w:r w:rsidR="009A6D01">
        <w:t>. Descarga el paquete que viene en el punto 2 de las instrucciones de la web. Si no te funciona prueba con los qu</w:t>
      </w:r>
      <w:r w:rsidR="004B7360">
        <w:t>e vienen en el punto 6</w:t>
      </w:r>
      <w:r w:rsidR="009A6D01">
        <w:t>.</w:t>
      </w:r>
    </w:p>
    <w:p w:rsidR="002C23C2" w:rsidRDefault="002E7D10" w:rsidP="00785918">
      <w:pPr>
        <w:pStyle w:val="Prrafodelista"/>
        <w:numPr>
          <w:ilvl w:val="1"/>
          <w:numId w:val="9"/>
        </w:numPr>
      </w:pPr>
      <w:ins w:id="50" w:author="Guillermo" w:date="2011-03-03T13:20:00Z">
        <w:r>
          <w:rPr>
            <w:lang w:eastAsia="es-ES_tradnl"/>
            <w:rPrChange w:id="51" w:author="Unknown">
              <w:rPr>
                <w:rFonts w:asciiTheme="majorHAnsi" w:hAnsiTheme="majorHAnsi"/>
                <w:color w:val="438086" w:themeColor="accent2"/>
                <w:sz w:val="28"/>
                <w:szCs w:val="28"/>
                <w:lang w:eastAsia="es-ES_tradnl"/>
              </w:rPr>
            </w:rPrChange>
          </w:rPr>
          <w:drawing>
            <wp:anchor distT="0" distB="0" distL="114300" distR="114300" simplePos="0" relativeHeight="251672576" behindDoc="0" locked="0" layoutInCell="1" allowOverlap="1" wp14:anchorId="6FAA87A3" wp14:editId="7C226DB3">
              <wp:simplePos x="0" y="0"/>
              <wp:positionH relativeFrom="column">
                <wp:posOffset>3437255</wp:posOffset>
              </wp:positionH>
              <wp:positionV relativeFrom="paragraph">
                <wp:posOffset>321945</wp:posOffset>
              </wp:positionV>
              <wp:extent cx="2959735" cy="1985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959735" cy="1985010"/>
                      </a:xfrm>
                      <a:prstGeom prst="rect">
                        <a:avLst/>
                      </a:prstGeom>
                    </pic:spPr>
                  </pic:pic>
                </a:graphicData>
              </a:graphic>
              <wp14:sizeRelH relativeFrom="page">
                <wp14:pctWidth>0</wp14:pctWidth>
              </wp14:sizeRelH>
              <wp14:sizeRelV relativeFrom="page">
                <wp14:pctHeight>0</wp14:pctHeight>
              </wp14:sizeRelV>
            </wp:anchor>
          </w:drawing>
        </w:r>
      </w:ins>
      <w:hyperlink r:id="rId31" w:history="1">
        <w:r w:rsidR="002C23C2" w:rsidRPr="00FD4F95">
          <w:rPr>
            <w:rStyle w:val="Hipervnculo"/>
            <w:b/>
            <w:color w:val="406E8C" w:themeColor="accent6" w:themeShade="BF"/>
          </w:rPr>
          <w:t xml:space="preserve">HackMii Installer </w:t>
        </w:r>
        <w:r w:rsidR="001B10D6" w:rsidRPr="00FD4F95">
          <w:rPr>
            <w:rStyle w:val="Hipervnculo"/>
            <w:b/>
            <w:color w:val="406E8C" w:themeColor="accent6" w:themeShade="BF"/>
          </w:rPr>
          <w:t>v0.8</w:t>
        </w:r>
      </w:hyperlink>
      <w:r w:rsidR="009A6D01">
        <w:t xml:space="preserve"> (o superior, si hay una nueva </w:t>
      </w:r>
      <w:r w:rsidR="009A6D01">
        <w:lastRenderedPageBreak/>
        <w:t>versión</w:t>
      </w:r>
      <w:r w:rsidR="004B7360">
        <w:t xml:space="preserve"> cuando hagas el tutorial</w:t>
      </w:r>
      <w:r w:rsidR="009A6D01">
        <w:t>).</w:t>
      </w:r>
    </w:p>
    <w:p w:rsidR="001B10D6" w:rsidRDefault="001B10D6" w:rsidP="001B10D6">
      <w:r>
        <w:t>Descarga los archivos necesarios y formatea la tarjeta SD con el formateador oficial. Copia la carpeta “</w:t>
      </w:r>
      <w:r w:rsidRPr="003676E2">
        <w:rPr>
          <w:b/>
          <w:u w:val="single"/>
        </w:rPr>
        <w:t>private</w:t>
      </w:r>
      <w:r>
        <w:t>” del paquete de BannerBomB a la tarjeta SD, así como el archivo “</w:t>
      </w:r>
      <w:r w:rsidRPr="003676E2">
        <w:rPr>
          <w:b/>
          <w:u w:val="single"/>
        </w:rPr>
        <w:t>boot.elf</w:t>
      </w:r>
      <w:r>
        <w:t xml:space="preserve">” del paquete del HackMii Installer. Tanto la carpeta como el archivo .elf deben estar en la </w:t>
      </w:r>
      <w:r w:rsidRPr="003676E2">
        <w:rPr>
          <w:b/>
          <w:u w:val="single"/>
        </w:rPr>
        <w:t>raíz de la tarjeta SD</w:t>
      </w:r>
      <w:r>
        <w:t>.</w:t>
      </w:r>
      <w:ins w:id="52" w:author="Guillermo" w:date="2011-03-03T13:20:00Z">
        <w:r w:rsidR="002E7D10" w:rsidRPr="002E7D10">
          <w:rPr>
            <w:lang w:eastAsia="es-ES_tradnl"/>
          </w:rPr>
          <w:t xml:space="preserve"> </w:t>
        </w:r>
      </w:ins>
    </w:p>
    <w:p w:rsidR="001B10D6" w:rsidRDefault="001B10D6" w:rsidP="001B10D6">
      <w:r>
        <w:t>El siguiente paso es diferente según la versión de BannerBomB:</w:t>
      </w:r>
    </w:p>
    <w:p w:rsidR="001B10D6" w:rsidRDefault="009466E9" w:rsidP="00785918">
      <w:pPr>
        <w:pStyle w:val="Prrafodelista"/>
        <w:numPr>
          <w:ilvl w:val="0"/>
          <w:numId w:val="10"/>
        </w:numPr>
      </w:pPr>
      <w:hyperlink r:id="rId32" w:history="1">
        <w:r w:rsidR="0006078C" w:rsidRPr="0006078C">
          <w:rPr>
            <w:rStyle w:val="Hipervnculo"/>
            <w:b/>
            <w:color w:val="406E8C" w:themeColor="accent6" w:themeShade="BF"/>
          </w:rPr>
          <w:t>v1 (vídeo)</w:t>
        </w:r>
      </w:hyperlink>
      <w:r w:rsidR="001B10D6">
        <w:t xml:space="preserve">: </w:t>
      </w:r>
      <w:r w:rsidR="00C27A64">
        <w:t>Introduce la tarjeta SD con los archivos en la consola, y e</w:t>
      </w:r>
      <w:r w:rsidR="001B10D6">
        <w:t xml:space="preserve">ntra en el menú </w:t>
      </w:r>
      <w:r w:rsidR="000C7B43" w:rsidRPr="000C7B43">
        <w:rPr>
          <w:b/>
        </w:rPr>
        <w:t>O</w:t>
      </w:r>
      <w:r w:rsidR="001B10D6" w:rsidRPr="000C7B43">
        <w:rPr>
          <w:b/>
        </w:rPr>
        <w:t>pciones de Wii -&gt; Gestión de datos -&gt; Canales</w:t>
      </w:r>
      <w:r w:rsidR="00C27A64">
        <w:rPr>
          <w:b/>
        </w:rPr>
        <w:t xml:space="preserve"> </w:t>
      </w:r>
      <w:r w:rsidR="001B10D6" w:rsidRPr="000C7B43">
        <w:rPr>
          <w:b/>
        </w:rPr>
        <w:t>-&gt; Tarjeta SD</w:t>
      </w:r>
      <w:r w:rsidR="00BC4D3E">
        <w:t>.</w:t>
      </w:r>
    </w:p>
    <w:p w:rsidR="001B10D6" w:rsidRDefault="009466E9" w:rsidP="00785918">
      <w:pPr>
        <w:pStyle w:val="Prrafodelista"/>
        <w:numPr>
          <w:ilvl w:val="0"/>
          <w:numId w:val="10"/>
        </w:numPr>
      </w:pPr>
      <w:hyperlink r:id="rId33" w:history="1">
        <w:r w:rsidR="0006078C" w:rsidRPr="0006078C">
          <w:rPr>
            <w:rStyle w:val="Hipervnculo"/>
            <w:b/>
            <w:color w:val="406E8C" w:themeColor="accent6" w:themeShade="BF"/>
          </w:rPr>
          <w:t>v</w:t>
        </w:r>
        <w:r w:rsidR="001B10D6" w:rsidRPr="0006078C">
          <w:rPr>
            <w:rStyle w:val="Hipervnculo"/>
            <w:b/>
            <w:color w:val="406E8C" w:themeColor="accent6" w:themeShade="BF"/>
          </w:rPr>
          <w:t>2</w:t>
        </w:r>
        <w:r w:rsidR="0006078C" w:rsidRPr="0006078C">
          <w:rPr>
            <w:rStyle w:val="Hipervnculo"/>
            <w:b/>
            <w:color w:val="406E8C" w:themeColor="accent6" w:themeShade="BF"/>
          </w:rPr>
          <w:t xml:space="preserve"> (vídeo)</w:t>
        </w:r>
      </w:hyperlink>
      <w:r w:rsidR="001B10D6">
        <w:t xml:space="preserve">: </w:t>
      </w:r>
      <w:r w:rsidR="001960BF">
        <w:t>Introduce la tarjeta SD con los archivos en la consola Wii, y a</w:t>
      </w:r>
      <w:r w:rsidR="001B10D6">
        <w:t xml:space="preserve">ccede al </w:t>
      </w:r>
      <w:r w:rsidR="000C7B43">
        <w:rPr>
          <w:b/>
        </w:rPr>
        <w:t>Men</w:t>
      </w:r>
      <w:r w:rsidR="001B10D6" w:rsidRPr="000C7B43">
        <w:rPr>
          <w:b/>
        </w:rPr>
        <w:t>ú Tarjeta SD</w:t>
      </w:r>
      <w:r w:rsidR="001B10D6">
        <w:t xml:space="preserve"> desde la pantalla</w:t>
      </w:r>
      <w:r w:rsidR="00CB2FC2">
        <w:t xml:space="preserve"> p</w:t>
      </w:r>
      <w:r w:rsidR="001960BF">
        <w:t>rincipal del Menú del Sistema.</w:t>
      </w:r>
    </w:p>
    <w:p w:rsidR="00CC13A5" w:rsidRDefault="001B10D6" w:rsidP="00CC13A5">
      <w:r>
        <w:t>En ambos casos, si se ha hecho correctamente deberá aparecer una ventana emergente con el texto “</w:t>
      </w:r>
      <w:r w:rsidRPr="000C7B43">
        <w:rPr>
          <w:b/>
        </w:rPr>
        <w:t>Load boot.dol/.elf?</w:t>
      </w:r>
      <w:r>
        <w:t>”. Pulsa “</w:t>
      </w:r>
      <w:r w:rsidRPr="000C7B43">
        <w:rPr>
          <w:b/>
        </w:rPr>
        <w:t>Sí</w:t>
      </w:r>
      <w:r>
        <w:t>” y arrancará el HackMii Installer.</w:t>
      </w:r>
    </w:p>
    <w:p w:rsidR="000C7B43" w:rsidRDefault="00171558" w:rsidP="00CC13A5">
      <w:ins w:id="53" w:author="Guillermo" w:date="2011-03-04T18:55:00Z">
        <w:r>
          <w:rPr>
            <w:lang w:eastAsia="es-ES_tradnl"/>
            <w:rPrChange w:id="54" w:author="Unknown">
              <w:rPr>
                <w:rFonts w:asciiTheme="majorHAnsi" w:hAnsiTheme="majorHAnsi"/>
                <w:color w:val="438086" w:themeColor="accent2"/>
                <w:sz w:val="28"/>
                <w:szCs w:val="28"/>
                <w:lang w:eastAsia="es-ES_tradnl"/>
              </w:rPr>
            </w:rPrChange>
          </w:rPr>
          <w:drawing>
            <wp:anchor distT="0" distB="0" distL="114300" distR="114300" simplePos="0" relativeHeight="251673600" behindDoc="0" locked="0" layoutInCell="1" allowOverlap="1" wp14:anchorId="3613B9BA" wp14:editId="2DC8D78F">
              <wp:simplePos x="0" y="0"/>
              <wp:positionH relativeFrom="column">
                <wp:posOffset>3791585</wp:posOffset>
              </wp:positionH>
              <wp:positionV relativeFrom="paragraph">
                <wp:posOffset>19050</wp:posOffset>
              </wp:positionV>
              <wp:extent cx="2702560" cy="2019935"/>
              <wp:effectExtent l="0" t="0" r="254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702560" cy="2019935"/>
                      </a:xfrm>
                      <a:prstGeom prst="rect">
                        <a:avLst/>
                      </a:prstGeom>
                    </pic:spPr>
                  </pic:pic>
                </a:graphicData>
              </a:graphic>
              <wp14:sizeRelH relativeFrom="page">
                <wp14:pctWidth>0</wp14:pctWidth>
              </wp14:sizeRelH>
              <wp14:sizeRelV relativeFrom="page">
                <wp14:pctHeight>0</wp14:pctHeight>
              </wp14:sizeRelV>
            </wp:anchor>
          </w:drawing>
        </w:r>
      </w:ins>
      <w:del w:id="55" w:author="Guillermo" w:date="2011-03-04T18:55:00Z">
        <w:r w:rsidR="007B25A4" w:rsidDel="00171558">
          <w:rPr>
            <w:lang w:eastAsia="es-ES_tradnl"/>
            <w:rPrChange w:id="56" w:author="Unknown">
              <w:rPr>
                <w:rFonts w:asciiTheme="majorHAnsi" w:hAnsiTheme="majorHAnsi"/>
                <w:color w:val="438086" w:themeColor="accent2"/>
                <w:sz w:val="28"/>
                <w:szCs w:val="28"/>
                <w:lang w:eastAsia="es-ES_tradnl"/>
              </w:rPr>
            </w:rPrChange>
          </w:rPr>
          <w:drawing>
            <wp:anchor distT="0" distB="0" distL="114300" distR="114300" simplePos="0" relativeHeight="251670528" behindDoc="0" locked="0" layoutInCell="1" allowOverlap="1" wp14:anchorId="70B2B565" wp14:editId="12E5EA31">
              <wp:simplePos x="0" y="0"/>
              <wp:positionH relativeFrom="column">
                <wp:posOffset>3543935</wp:posOffset>
              </wp:positionH>
              <wp:positionV relativeFrom="paragraph">
                <wp:posOffset>38735</wp:posOffset>
              </wp:positionV>
              <wp:extent cx="2966085" cy="276733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966085" cy="2767330"/>
                      </a:xfrm>
                      <a:prstGeom prst="rect">
                        <a:avLst/>
                      </a:prstGeom>
                    </pic:spPr>
                  </pic:pic>
                </a:graphicData>
              </a:graphic>
              <wp14:sizeRelH relativeFrom="page">
                <wp14:pctWidth>0</wp14:pctWidth>
              </wp14:sizeRelH>
              <wp14:sizeRelV relativeFrom="page">
                <wp14:pctHeight>0</wp14:pctHeight>
              </wp14:sizeRelV>
            </wp:anchor>
          </w:drawing>
        </w:r>
      </w:del>
    </w:p>
    <w:p w:rsidR="002C5A4C" w:rsidRDefault="002C5A4C" w:rsidP="002C5A4C">
      <w:pPr>
        <w:pStyle w:val="Ttulo3"/>
      </w:pPr>
      <w:r>
        <w:t>Usando un juego para lanzar un exploit</w:t>
      </w:r>
    </w:p>
    <w:p w:rsidR="002C5A4C" w:rsidRDefault="002C5A4C" w:rsidP="002C5A4C"/>
    <w:p w:rsidR="002C5A4C" w:rsidRDefault="002C5A4C" w:rsidP="002C5A4C">
      <w:r w:rsidRPr="00557674">
        <w:rPr>
          <w:u w:val="single"/>
        </w:rPr>
        <w:t>Si tu Wii tiene la versión 4.3</w:t>
      </w:r>
      <w:r>
        <w:t xml:space="preserve"> no podrás usar BannerBomB y será obligatorio que dispongas de uno de los siguientes juegos</w:t>
      </w:r>
      <w:r w:rsidR="004B7360">
        <w:t xml:space="preserve"> </w:t>
      </w:r>
      <w:r w:rsidR="004B7360" w:rsidRPr="004B7360">
        <w:rPr>
          <w:b/>
          <w:u w:val="single"/>
        </w:rPr>
        <w:t xml:space="preserve">de </w:t>
      </w:r>
      <w:r w:rsidR="00A75CF1">
        <w:rPr>
          <w:b/>
          <w:u w:val="single"/>
        </w:rPr>
        <w:t xml:space="preserve">la misma región que </w:t>
      </w:r>
      <w:r w:rsidR="004B7360" w:rsidRPr="004B7360">
        <w:rPr>
          <w:b/>
          <w:u w:val="single"/>
        </w:rPr>
        <w:t xml:space="preserve">tu </w:t>
      </w:r>
      <w:r w:rsidR="00A75CF1">
        <w:rPr>
          <w:b/>
          <w:u w:val="single"/>
        </w:rPr>
        <w:t>consola</w:t>
      </w:r>
      <w:r>
        <w:t>, en función del exploit que quieras utilizar:</w:t>
      </w:r>
    </w:p>
    <w:p w:rsidR="00D92546" w:rsidRDefault="00D92546" w:rsidP="00D92546">
      <w:pPr>
        <w:pStyle w:val="Prrafodelista"/>
        <w:numPr>
          <w:ilvl w:val="0"/>
          <w:numId w:val="11"/>
        </w:numPr>
        <w:rPr>
          <w:ins w:id="57" w:author="Guillermo" w:date="2011-03-03T13:15:00Z"/>
        </w:rPr>
      </w:pPr>
      <w:ins w:id="58" w:author="Guillermo" w:date="2011-03-03T13:15:00Z">
        <w:r w:rsidRPr="00897C75">
          <w:rPr>
            <w:u w:val="single"/>
            <w:lang w:val="en-US"/>
          </w:rPr>
          <w:t>Smash Stack</w:t>
        </w:r>
        <w:r w:rsidRPr="00897C75">
          <w:rPr>
            <w:lang w:val="en-US"/>
          </w:rPr>
          <w:t xml:space="preserve">: </w:t>
        </w:r>
        <w:r>
          <w:fldChar w:fldCharType="begin"/>
        </w:r>
        <w:r w:rsidRPr="00A53803">
          <w:rPr>
            <w:lang w:val="en-US"/>
          </w:rPr>
          <w:instrText xml:space="preserve"> HYPERLINK "http://www.nintendo.es/NOE/es_ES/games/wii/super_smash_bros_brawl_2785.html" </w:instrText>
        </w:r>
        <w:r>
          <w:fldChar w:fldCharType="separate"/>
        </w:r>
        <w:r w:rsidRPr="00897C75">
          <w:rPr>
            <w:rStyle w:val="Hipervnculo"/>
            <w:b/>
            <w:color w:val="406E8C" w:themeColor="accent6" w:themeShade="BF"/>
            <w:lang w:val="en-US"/>
          </w:rPr>
          <w:t xml:space="preserve">Super Smash Bros. </w:t>
        </w:r>
        <w:r w:rsidRPr="00FD4F95">
          <w:rPr>
            <w:rStyle w:val="Hipervnculo"/>
            <w:b/>
            <w:color w:val="406E8C" w:themeColor="accent6" w:themeShade="BF"/>
          </w:rPr>
          <w:t>Brawl</w:t>
        </w:r>
        <w:r>
          <w:rPr>
            <w:rStyle w:val="Hipervnculo"/>
            <w:b/>
            <w:color w:val="406E8C" w:themeColor="accent6" w:themeShade="BF"/>
          </w:rPr>
          <w:fldChar w:fldCharType="end"/>
        </w:r>
        <w:r>
          <w:t>.</w:t>
        </w:r>
      </w:ins>
    </w:p>
    <w:p w:rsidR="002C5A4C" w:rsidRDefault="002C5A4C" w:rsidP="00785918">
      <w:pPr>
        <w:pStyle w:val="Prrafodelista"/>
        <w:numPr>
          <w:ilvl w:val="0"/>
          <w:numId w:val="11"/>
        </w:numPr>
      </w:pPr>
      <w:r w:rsidRPr="000C7B43">
        <w:rPr>
          <w:u w:val="single"/>
        </w:rPr>
        <w:t>Indiana Pwns</w:t>
      </w:r>
      <w:r>
        <w:t xml:space="preserve">: </w:t>
      </w:r>
      <w:hyperlink r:id="rId36" w:history="1">
        <w:r w:rsidRPr="00FD4F95">
          <w:rPr>
            <w:rStyle w:val="Hipervnculo"/>
            <w:b/>
            <w:color w:val="406E8C" w:themeColor="accent6" w:themeShade="BF"/>
          </w:rPr>
          <w:t>LEGO Indiana Jones: La Trilogía Original</w:t>
        </w:r>
      </w:hyperlink>
      <w:del w:id="59" w:author="Guillermo" w:date="2011-04-09T00:50:00Z">
        <w:r w:rsidDel="00D2139E">
          <w:delText xml:space="preserve"> PAL o NTSC</w:delText>
        </w:r>
      </w:del>
      <w:r>
        <w:t>.</w:t>
      </w:r>
    </w:p>
    <w:p w:rsidR="005A5EBF" w:rsidRPr="00897C75" w:rsidRDefault="005A5EBF" w:rsidP="00785918">
      <w:pPr>
        <w:pStyle w:val="Prrafodelista"/>
        <w:numPr>
          <w:ilvl w:val="0"/>
          <w:numId w:val="11"/>
        </w:numPr>
        <w:rPr>
          <w:lang w:val="en-US"/>
        </w:rPr>
      </w:pPr>
      <w:r w:rsidRPr="00897C75">
        <w:rPr>
          <w:u w:val="single"/>
          <w:lang w:val="en-US"/>
        </w:rPr>
        <w:t>Return of the Jodi</w:t>
      </w:r>
      <w:r w:rsidRPr="00897C75">
        <w:rPr>
          <w:lang w:val="en-US"/>
        </w:rPr>
        <w:t xml:space="preserve">: </w:t>
      </w:r>
      <w:r w:rsidR="00035DC7">
        <w:fldChar w:fldCharType="begin"/>
      </w:r>
      <w:r w:rsidR="00035DC7" w:rsidRPr="00035DC7">
        <w:rPr>
          <w:lang w:val="en-US"/>
          <w:rPrChange w:id="60" w:author="Guillermo" w:date="2011-02-28T01:42:00Z">
            <w:rPr>
              <w:rFonts w:asciiTheme="majorHAnsi" w:hAnsiTheme="majorHAnsi"/>
              <w:color w:val="438086" w:themeColor="accent2"/>
              <w:sz w:val="28"/>
              <w:szCs w:val="28"/>
            </w:rPr>
          </w:rPrChange>
        </w:rPr>
        <w:instrText xml:space="preserve"> HYPERLINK "http://www.nintendo.es/NOE/es_ES/games/wii/lego_star_wars_the_complete_saga_2835.html" </w:instrText>
      </w:r>
      <w:r w:rsidR="00035DC7">
        <w:fldChar w:fldCharType="separate"/>
      </w:r>
      <w:r w:rsidRPr="00897C75">
        <w:rPr>
          <w:rStyle w:val="Hipervnculo"/>
          <w:b/>
          <w:color w:val="406E8C" w:themeColor="accent6" w:themeShade="BF"/>
          <w:lang w:val="en-US"/>
        </w:rPr>
        <w:t>LEGO Star Wars: The Complete Saga</w:t>
      </w:r>
      <w:r w:rsidR="00035DC7">
        <w:rPr>
          <w:rStyle w:val="Hipervnculo"/>
          <w:b/>
          <w:color w:val="406E8C" w:themeColor="accent6" w:themeShade="BF"/>
          <w:lang w:val="en-US"/>
        </w:rPr>
        <w:fldChar w:fldCharType="end"/>
      </w:r>
      <w:del w:id="61" w:author="Guillermo" w:date="2011-04-09T00:50:00Z">
        <w:r w:rsidRPr="00897C75" w:rsidDel="00D2139E">
          <w:rPr>
            <w:lang w:val="en-US"/>
          </w:rPr>
          <w:delText xml:space="preserve"> PAL o NTSC</w:delText>
        </w:r>
      </w:del>
      <w:r w:rsidRPr="00897C75">
        <w:rPr>
          <w:lang w:val="en-US"/>
        </w:rPr>
        <w:t>.</w:t>
      </w:r>
    </w:p>
    <w:p w:rsidR="00706AB1" w:rsidRDefault="00706AB1" w:rsidP="00706AB1">
      <w:pPr>
        <w:pStyle w:val="Prrafodelista"/>
        <w:numPr>
          <w:ilvl w:val="0"/>
          <w:numId w:val="11"/>
        </w:numPr>
        <w:rPr>
          <w:ins w:id="62" w:author="Guillermo" w:date="2011-04-09T00:50:00Z"/>
        </w:rPr>
      </w:pPr>
      <w:r>
        <w:rPr>
          <w:u w:val="single"/>
        </w:rPr>
        <w:t>Bathaxx</w:t>
      </w:r>
      <w:r w:rsidRPr="00706AB1">
        <w:t>:</w:t>
      </w:r>
      <w:r>
        <w:t xml:space="preserve"> </w:t>
      </w:r>
      <w:hyperlink r:id="rId37" w:history="1">
        <w:r w:rsidRPr="00706AB1">
          <w:rPr>
            <w:rStyle w:val="Hipervnculo"/>
            <w:b/>
            <w:color w:val="406E8C" w:themeColor="accent6" w:themeShade="BF"/>
          </w:rPr>
          <w:t>LEGO Batman: El Videojuego</w:t>
        </w:r>
      </w:hyperlink>
      <w:del w:id="63" w:author="Guillermo" w:date="2011-04-09T00:50:00Z">
        <w:r w:rsidDel="00D2139E">
          <w:delText xml:space="preserve"> PAL o NTSC</w:delText>
        </w:r>
      </w:del>
      <w:r>
        <w:t>.</w:t>
      </w:r>
    </w:p>
    <w:p w:rsidR="00D2139E" w:rsidRPr="00D2139E" w:rsidRDefault="00D2139E" w:rsidP="00706AB1">
      <w:pPr>
        <w:pStyle w:val="Prrafodelista"/>
        <w:numPr>
          <w:ilvl w:val="0"/>
          <w:numId w:val="11"/>
        </w:numPr>
        <w:rPr>
          <w:lang w:val="en-US"/>
          <w:rPrChange w:id="64" w:author="Guillermo" w:date="2011-04-09T00:51:00Z">
            <w:rPr/>
          </w:rPrChange>
        </w:rPr>
      </w:pPr>
      <w:ins w:id="65" w:author="Guillermo" w:date="2011-04-09T00:50:00Z">
        <w:r w:rsidRPr="00D2139E">
          <w:rPr>
            <w:u w:val="single"/>
            <w:lang w:val="en-US"/>
            <w:rPrChange w:id="66" w:author="Guillermo" w:date="2011-04-09T00:51:00Z">
              <w:rPr>
                <w:rFonts w:asciiTheme="majorHAnsi" w:hAnsiTheme="majorHAnsi"/>
                <w:color w:val="438086" w:themeColor="accent2"/>
                <w:sz w:val="28"/>
                <w:szCs w:val="28"/>
                <w:u w:val="single"/>
              </w:rPr>
            </w:rPrChange>
          </w:rPr>
          <w:t>Eri HaKawai</w:t>
        </w:r>
        <w:r w:rsidRPr="00D2139E">
          <w:rPr>
            <w:lang w:val="en-US"/>
            <w:rPrChange w:id="67" w:author="Guillermo" w:date="2011-04-09T00:51:00Z">
              <w:rPr>
                <w:rFonts w:asciiTheme="majorHAnsi" w:hAnsiTheme="majorHAnsi"/>
                <w:color w:val="438086" w:themeColor="accent2"/>
                <w:sz w:val="28"/>
                <w:szCs w:val="28"/>
                <w:u w:val="single"/>
              </w:rPr>
            </w:rPrChange>
          </w:rPr>
          <w:t xml:space="preserve">: </w:t>
        </w:r>
      </w:ins>
      <w:ins w:id="68" w:author="Guillermo" w:date="2011-04-09T00:51:00Z">
        <w:r w:rsidRPr="00D2139E">
          <w:rPr>
            <w:b/>
            <w:color w:val="406E8C" w:themeColor="accent6" w:themeShade="BF"/>
            <w:lang w:val="en-US"/>
            <w:rPrChange w:id="69" w:author="Guillermo" w:date="2011-04-09T00:51:00Z">
              <w:rPr>
                <w:rFonts w:asciiTheme="majorHAnsi" w:hAnsiTheme="majorHAnsi"/>
                <w:color w:val="438086" w:themeColor="accent2"/>
                <w:sz w:val="28"/>
                <w:szCs w:val="28"/>
                <w:lang w:val="en-US"/>
              </w:rPr>
            </w:rPrChange>
          </w:rPr>
          <w:fldChar w:fldCharType="begin"/>
        </w:r>
        <w:r w:rsidRPr="00D2139E">
          <w:rPr>
            <w:b/>
            <w:color w:val="406E8C" w:themeColor="accent6" w:themeShade="BF"/>
            <w:lang w:val="en-US"/>
            <w:rPrChange w:id="70" w:author="Guillermo" w:date="2011-04-09T00:51:00Z">
              <w:rPr>
                <w:rFonts w:asciiTheme="majorHAnsi" w:hAnsiTheme="majorHAnsi"/>
                <w:color w:val="438086" w:themeColor="accent2"/>
                <w:sz w:val="28"/>
                <w:szCs w:val="28"/>
                <w:lang w:val="en-US"/>
              </w:rPr>
            </w:rPrChange>
          </w:rPr>
          <w:instrText xml:space="preserve"> HYPERLINK "http://www.nintendo.com/games/detail/dFcvWJKv6eSn5U_oRyh6RvgKUZ83ZmlF" </w:instrText>
        </w:r>
        <w:r w:rsidRPr="00D2139E">
          <w:rPr>
            <w:b/>
            <w:color w:val="406E8C" w:themeColor="accent6" w:themeShade="BF"/>
            <w:lang w:val="en-US"/>
            <w:rPrChange w:id="71" w:author="Guillermo" w:date="2011-04-09T00:51:00Z">
              <w:rPr>
                <w:rFonts w:asciiTheme="majorHAnsi" w:hAnsiTheme="majorHAnsi"/>
                <w:color w:val="438086" w:themeColor="accent2"/>
                <w:sz w:val="28"/>
                <w:szCs w:val="28"/>
                <w:lang w:val="en-US"/>
              </w:rPr>
            </w:rPrChange>
          </w:rPr>
          <w:fldChar w:fldCharType="separate"/>
        </w:r>
        <w:r w:rsidRPr="00D2139E">
          <w:rPr>
            <w:rStyle w:val="Hipervnculo"/>
            <w:b/>
            <w:color w:val="406E8C" w:themeColor="accent6" w:themeShade="BF"/>
            <w:lang w:val="en-US"/>
            <w:rPrChange w:id="72" w:author="Guillermo" w:date="2011-04-09T00:51:00Z">
              <w:rPr>
                <w:rFonts w:asciiTheme="majorHAnsi" w:hAnsiTheme="majorHAnsi"/>
                <w:color w:val="438086" w:themeColor="accent2"/>
                <w:sz w:val="28"/>
                <w:szCs w:val="28"/>
              </w:rPr>
            </w:rPrChange>
          </w:rPr>
          <w:t>Tales of Symphonia: Dawn of the New World</w:t>
        </w:r>
        <w:r w:rsidRPr="00D2139E">
          <w:rPr>
            <w:b/>
            <w:color w:val="406E8C" w:themeColor="accent6" w:themeShade="BF"/>
            <w:lang w:val="en-US"/>
            <w:rPrChange w:id="73" w:author="Guillermo" w:date="2011-04-09T00:51:00Z">
              <w:rPr>
                <w:rFonts w:asciiTheme="majorHAnsi" w:hAnsiTheme="majorHAnsi"/>
                <w:color w:val="438086" w:themeColor="accent2"/>
                <w:sz w:val="28"/>
                <w:szCs w:val="28"/>
                <w:lang w:val="en-US"/>
              </w:rPr>
            </w:rPrChange>
          </w:rPr>
          <w:fldChar w:fldCharType="end"/>
        </w:r>
        <w:r w:rsidRPr="00D2139E">
          <w:rPr>
            <w:lang w:val="en-US"/>
            <w:rPrChange w:id="74" w:author="Guillermo" w:date="2011-04-09T00:51:00Z">
              <w:rPr>
                <w:rFonts w:asciiTheme="majorHAnsi" w:hAnsiTheme="majorHAnsi"/>
                <w:color w:val="438086" w:themeColor="accent2"/>
                <w:sz w:val="28"/>
                <w:szCs w:val="28"/>
              </w:rPr>
            </w:rPrChange>
          </w:rPr>
          <w:t>.</w:t>
        </w:r>
      </w:ins>
    </w:p>
    <w:p w:rsidR="002C5A4C" w:rsidRDefault="0010182B" w:rsidP="00785918">
      <w:pPr>
        <w:pStyle w:val="Prrafodelista"/>
        <w:numPr>
          <w:ilvl w:val="0"/>
          <w:numId w:val="11"/>
        </w:numPr>
      </w:pPr>
      <w:r w:rsidRPr="00897C75">
        <w:rPr>
          <w:u w:val="single"/>
          <w:lang w:val="en-US"/>
        </w:rPr>
        <w:t>Yu-Gi-OWNED</w:t>
      </w:r>
      <w:r w:rsidR="002C5A4C" w:rsidRPr="00897C75">
        <w:rPr>
          <w:u w:val="single"/>
          <w:lang w:val="en-US"/>
        </w:rPr>
        <w:t>!</w:t>
      </w:r>
      <w:r w:rsidR="002C5A4C" w:rsidRPr="00897C75">
        <w:rPr>
          <w:lang w:val="en-US"/>
        </w:rPr>
        <w:t xml:space="preserve">: </w:t>
      </w:r>
      <w:r w:rsidR="00035DC7">
        <w:fldChar w:fldCharType="begin"/>
      </w:r>
      <w:r w:rsidR="00035DC7" w:rsidRPr="00035DC7">
        <w:rPr>
          <w:lang w:val="en-US"/>
          <w:rPrChange w:id="75"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002C5A4C"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002C5A4C" w:rsidRPr="00897C75">
        <w:rPr>
          <w:color w:val="406E8C" w:themeColor="accent6" w:themeShade="BF"/>
          <w:lang w:val="en-US"/>
        </w:rPr>
        <w:t xml:space="preserve"> </w:t>
      </w:r>
      <w:r w:rsidR="002C5A4C" w:rsidRPr="00897C75">
        <w:rPr>
          <w:lang w:val="en-US"/>
        </w:rPr>
        <w:t>PAL.</w:t>
      </w:r>
      <w:r w:rsidR="00FF69A0" w:rsidRPr="00897C75">
        <w:rPr>
          <w:lang w:val="en-US"/>
        </w:rPr>
        <w:t xml:space="preserve"> </w:t>
      </w:r>
      <w:r w:rsidR="00FF69A0">
        <w:t>Existen dos versiones en función de la tasa de refresco de pantalla que tengas confi</w:t>
      </w:r>
      <w:r w:rsidR="001960BF">
        <w:t xml:space="preserve">gurada en la Wii, 50 Hz o 60 Hz (lo puedes ver en </w:t>
      </w:r>
      <w:r w:rsidR="001960BF" w:rsidRPr="00557674">
        <w:rPr>
          <w:b/>
        </w:rPr>
        <w:t>Configuración</w:t>
      </w:r>
      <w:r w:rsidR="001960BF">
        <w:t xml:space="preserve"> </w:t>
      </w:r>
      <w:r w:rsidR="001960BF" w:rsidRPr="00557674">
        <w:rPr>
          <w:b/>
        </w:rPr>
        <w:t>-&gt; Pantalla -&gt; Tipo de TV</w:t>
      </w:r>
      <w:r w:rsidR="001960BF">
        <w:t>)</w:t>
      </w:r>
    </w:p>
    <w:p w:rsidR="002C5A4C" w:rsidDel="00D92546" w:rsidRDefault="002C5A4C" w:rsidP="00785918">
      <w:pPr>
        <w:pStyle w:val="Prrafodelista"/>
        <w:numPr>
          <w:ilvl w:val="0"/>
          <w:numId w:val="11"/>
        </w:numPr>
        <w:rPr>
          <w:del w:id="76" w:author="Guillermo" w:date="2011-03-03T13:15:00Z"/>
        </w:rPr>
      </w:pPr>
      <w:del w:id="77" w:author="Guillermo" w:date="2011-03-03T13:15:00Z">
        <w:r w:rsidRPr="00897C75" w:rsidDel="00D92546">
          <w:rPr>
            <w:u w:val="single"/>
            <w:lang w:val="en-US"/>
          </w:rPr>
          <w:delText>Smash Stack</w:delText>
        </w:r>
        <w:r w:rsidRPr="00897C75" w:rsidDel="00D92546">
          <w:rPr>
            <w:lang w:val="en-US"/>
          </w:rPr>
          <w:delText xml:space="preserve">: </w:delText>
        </w:r>
        <w:r w:rsidR="00035DC7" w:rsidDel="00D92546">
          <w:fldChar w:fldCharType="begin"/>
        </w:r>
        <w:r w:rsidR="00035DC7" w:rsidRPr="00035DC7" w:rsidDel="00D92546">
          <w:rPr>
            <w:lang w:val="en-US"/>
            <w:rPrChange w:id="78" w:author="Guillermo" w:date="2011-02-28T01:42:00Z">
              <w:rPr>
                <w:rFonts w:asciiTheme="majorHAnsi" w:hAnsiTheme="majorHAnsi"/>
                <w:color w:val="438086" w:themeColor="accent2"/>
                <w:sz w:val="28"/>
                <w:szCs w:val="28"/>
              </w:rPr>
            </w:rPrChange>
          </w:rPr>
          <w:delInstrText xml:space="preserve"> HYPERLINK "http://www.nintendo.es/NOE/es_ES/games/wii/super_smash_bros_brawl_2785.html" </w:delInstrText>
        </w:r>
        <w:r w:rsidR="00035DC7" w:rsidDel="00D92546">
          <w:fldChar w:fldCharType="separate"/>
        </w:r>
        <w:r w:rsidRPr="00897C75" w:rsidDel="00D92546">
          <w:rPr>
            <w:rStyle w:val="Hipervnculo"/>
            <w:b/>
            <w:color w:val="406E8C" w:themeColor="accent6" w:themeShade="BF"/>
            <w:lang w:val="en-US"/>
          </w:rPr>
          <w:delText xml:space="preserve">Super Smash Bros. </w:delText>
        </w:r>
        <w:r w:rsidRPr="00FD4F95" w:rsidDel="00D92546">
          <w:rPr>
            <w:rStyle w:val="Hipervnculo"/>
            <w:b/>
            <w:color w:val="406E8C" w:themeColor="accent6" w:themeShade="BF"/>
          </w:rPr>
          <w:delText>Brawl</w:delText>
        </w:r>
        <w:r w:rsidR="00035DC7" w:rsidDel="00D92546">
          <w:rPr>
            <w:rStyle w:val="Hipervnculo"/>
            <w:b/>
            <w:color w:val="406E8C" w:themeColor="accent6" w:themeShade="BF"/>
          </w:rPr>
          <w:fldChar w:fldCharType="end"/>
        </w:r>
        <w:r w:rsidDel="00D92546">
          <w:delText xml:space="preserve"> NTSC.</w:delText>
        </w:r>
      </w:del>
    </w:p>
    <w:p w:rsidR="002C5A4C" w:rsidRPr="00897C75" w:rsidRDefault="002C5A4C" w:rsidP="00785918">
      <w:pPr>
        <w:pStyle w:val="Prrafodelista"/>
        <w:numPr>
          <w:ilvl w:val="0"/>
          <w:numId w:val="11"/>
        </w:numPr>
        <w:rPr>
          <w:lang w:val="en-US"/>
        </w:rPr>
      </w:pPr>
      <w:r w:rsidRPr="00897C75">
        <w:rPr>
          <w:u w:val="single"/>
          <w:lang w:val="en-US"/>
        </w:rPr>
        <w:t>Yu-Gi-Vah</w:t>
      </w:r>
      <w:r w:rsidRPr="00897C75">
        <w:rPr>
          <w:lang w:val="en-US"/>
        </w:rPr>
        <w:t xml:space="preserve">: </w:t>
      </w:r>
      <w:r w:rsidR="00035DC7">
        <w:fldChar w:fldCharType="begin"/>
      </w:r>
      <w:r w:rsidR="00035DC7" w:rsidRPr="00035DC7">
        <w:rPr>
          <w:lang w:val="en-US"/>
          <w:rPrChange w:id="79"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Pr="00897C75">
        <w:rPr>
          <w:lang w:val="en-US"/>
        </w:rPr>
        <w:t xml:space="preserve"> NTSC.</w:t>
      </w:r>
    </w:p>
    <w:p w:rsidR="00706AB1" w:rsidRPr="00897C75" w:rsidRDefault="00706AB1" w:rsidP="002C5A4C">
      <w:pPr>
        <w:rPr>
          <w:lang w:val="en-US"/>
        </w:rPr>
      </w:pPr>
    </w:p>
    <w:p w:rsidR="002C5A4C" w:rsidRDefault="002C5A4C" w:rsidP="002C5A4C">
      <w:r>
        <w:lastRenderedPageBreak/>
        <w:t xml:space="preserve">Necesitarás en su caso el </w:t>
      </w:r>
      <w:r w:rsidRPr="00BC4D3E">
        <w:rPr>
          <w:b/>
          <w:u w:val="single"/>
        </w:rPr>
        <w:t>juego original</w:t>
      </w:r>
      <w:r w:rsidR="00BC4D3E" w:rsidRPr="00BC4D3E">
        <w:rPr>
          <w:b/>
          <w:u w:val="single"/>
        </w:rPr>
        <w:t xml:space="preserve"> de tu región</w:t>
      </w:r>
      <w:r w:rsidR="00BC4D3E">
        <w:t xml:space="preserve"> (no vale el mismo juego de otra)</w:t>
      </w:r>
      <w:r>
        <w:t xml:space="preserve"> o una copia de seguridad si tu Wii dispone de modchip. Además del juego, </w:t>
      </w:r>
      <w:r w:rsidR="00492B7B">
        <w:t>requerirás</w:t>
      </w:r>
      <w:r>
        <w:t>:</w:t>
      </w:r>
    </w:p>
    <w:p w:rsidR="002C5A4C" w:rsidRDefault="002C5A4C" w:rsidP="00785918">
      <w:pPr>
        <w:pStyle w:val="Prrafodelista"/>
        <w:numPr>
          <w:ilvl w:val="0"/>
          <w:numId w:val="9"/>
        </w:numPr>
      </w:pPr>
      <w:r>
        <w:t>Tarjeta SD o microSD+adaptador de 1 ó 2 GB</w:t>
      </w:r>
      <w:r w:rsidR="00557674">
        <w:t xml:space="preserve"> (no valen SDHC)</w:t>
      </w:r>
    </w:p>
    <w:p w:rsidR="002C5A4C" w:rsidRDefault="002C5A4C" w:rsidP="00785918">
      <w:pPr>
        <w:pStyle w:val="Prrafodelista"/>
        <w:numPr>
          <w:ilvl w:val="0"/>
          <w:numId w:val="9"/>
        </w:numPr>
      </w:pPr>
      <w:r>
        <w:t>Ordenador con lector de tarjetas</w:t>
      </w:r>
    </w:p>
    <w:p w:rsidR="002C5A4C" w:rsidRDefault="002C5A4C" w:rsidP="00785918">
      <w:pPr>
        <w:pStyle w:val="Prrafodelista"/>
        <w:numPr>
          <w:ilvl w:val="0"/>
          <w:numId w:val="9"/>
        </w:numPr>
      </w:pPr>
      <w:r>
        <w:t>Descargar las siguientes aplicaciones:</w:t>
      </w:r>
    </w:p>
    <w:p w:rsidR="00FF69A0" w:rsidRDefault="009466E9" w:rsidP="00FF69A0">
      <w:pPr>
        <w:pStyle w:val="Prrafodelista"/>
        <w:numPr>
          <w:ilvl w:val="1"/>
          <w:numId w:val="9"/>
        </w:numPr>
      </w:pPr>
      <w:hyperlink r:id="rId38" w:history="1">
        <w:r w:rsidR="002C5A4C" w:rsidRPr="00FD4F95">
          <w:rPr>
            <w:rStyle w:val="Hipervnculo"/>
            <w:b/>
            <w:color w:val="406E8C" w:themeColor="accent6" w:themeShade="BF"/>
          </w:rPr>
          <w:t>HackMii Installer v0.8</w:t>
        </w:r>
      </w:hyperlink>
      <w:r w:rsidR="00FF69A0">
        <w:t xml:space="preserve"> (o superior, si hay una nueva versión cuando realices el tutorial).</w:t>
      </w:r>
    </w:p>
    <w:p w:rsidR="000C7B43" w:rsidRPr="00FD4F95" w:rsidRDefault="001F695C" w:rsidP="000C7B43">
      <w:pPr>
        <w:pStyle w:val="Prrafodelista"/>
        <w:numPr>
          <w:ilvl w:val="1"/>
          <w:numId w:val="9"/>
        </w:numPr>
        <w:rPr>
          <w:b/>
          <w:color w:val="406E8C" w:themeColor="accent6" w:themeShade="BF"/>
        </w:rPr>
      </w:pPr>
      <w:r>
        <w:fldChar w:fldCharType="begin"/>
      </w:r>
      <w:ins w:id="80" w:author="Guillermo" w:date="2011-04-09T01:19:00Z">
        <w:r w:rsidR="00FF39BE">
          <w:instrText>HYPERLINK "http://code.google.com/p/softmodii-eol/downloads/detail?name=Exploits%20Wii%20v5.zip&amp;can=2&amp;q="</w:instrText>
        </w:r>
      </w:ins>
      <w:del w:id="81" w:author="Guillermo" w:date="2011-03-04T19:46:00Z">
        <w:r w:rsidDel="00FF68CF">
          <w:delInstrText xml:space="preserve"> HYPERLINK "http://www.mediafire.com/?pw22zvdgmjm8p07" </w:delInstrText>
        </w:r>
      </w:del>
      <w:r>
        <w:fldChar w:fldCharType="separate"/>
      </w:r>
      <w:r w:rsidR="000C7B43" w:rsidRPr="00FD4F95">
        <w:rPr>
          <w:rStyle w:val="Hipervnculo"/>
          <w:b/>
          <w:color w:val="406E8C" w:themeColor="accent6" w:themeShade="BF"/>
        </w:rPr>
        <w:t>Pack con los exploits</w:t>
      </w:r>
      <w:r>
        <w:rPr>
          <w:rStyle w:val="Hipervnculo"/>
          <w:b/>
          <w:color w:val="406E8C" w:themeColor="accent6" w:themeShade="BF"/>
        </w:rPr>
        <w:fldChar w:fldCharType="end"/>
      </w:r>
    </w:p>
    <w:p w:rsidR="00D2139E" w:rsidRDefault="00084120" w:rsidP="002C5A4C">
      <w:pPr>
        <w:rPr>
          <w:ins w:id="82" w:author="Guillermo" w:date="2011-04-09T00:53:00Z"/>
        </w:rPr>
      </w:pPr>
      <w:r>
        <w:t xml:space="preserve">En primer lugar, si tienes una partida guardada del juego que vas a utilizar deberías transferirla a la SD y de ahí al PC para no perderla (es la carpeta “private”). </w:t>
      </w:r>
      <w:r w:rsidR="00D73C71">
        <w:t>Copia la carpeta “</w:t>
      </w:r>
      <w:r w:rsidR="00D73C71" w:rsidRPr="00FF69A0">
        <w:rPr>
          <w:b/>
          <w:u w:val="single"/>
        </w:rPr>
        <w:t>private</w:t>
      </w:r>
      <w:r w:rsidR="00D73C71">
        <w:t>” del exploit que vayas a usar a la raíz de la SD, así como el archivo “</w:t>
      </w:r>
      <w:r w:rsidR="00D73C71" w:rsidRPr="00FF69A0">
        <w:rPr>
          <w:b/>
          <w:u w:val="single"/>
        </w:rPr>
        <w:t>boot.elf</w:t>
      </w:r>
      <w:r w:rsidR="00D73C71">
        <w:t xml:space="preserve">” del HackMii Installer. </w:t>
      </w:r>
      <w:r w:rsidR="002C5A4C">
        <w:t>Sea cual sea el exploit escogido</w:t>
      </w:r>
      <w:ins w:id="83" w:author="Guillermo" w:date="2011-04-09T00:55:00Z">
        <w:r w:rsidR="00D2139E">
          <w:t xml:space="preserve"> (salvo el Smash Stack, ver siguiente párrafo)</w:t>
        </w:r>
      </w:ins>
      <w:del w:id="84" w:author="Guillermo" w:date="2011-04-09T00:55:00Z">
        <w:r w:rsidR="002C5A4C" w:rsidDel="00D2139E">
          <w:delText>,</w:delText>
        </w:r>
      </w:del>
      <w:r w:rsidR="002C5A4C">
        <w:t xml:space="preserve"> en primer lugar hay que </w:t>
      </w:r>
      <w:r w:rsidR="00706AB1">
        <w:rPr>
          <w:b/>
          <w:u w:val="single"/>
        </w:rPr>
        <w:t>ejecutar al menos una vez el juego</w:t>
      </w:r>
      <w:r w:rsidR="002C5A4C">
        <w:t xml:space="preserve"> correspondiente</w:t>
      </w:r>
      <w:r w:rsidR="00706AB1">
        <w:t xml:space="preserve"> desde el Canal Disco</w:t>
      </w:r>
      <w:r w:rsidR="00D73C71">
        <w:t xml:space="preserve"> (si ya has jugado antes no hace falta)</w:t>
      </w:r>
      <w:r w:rsidR="002C5A4C">
        <w:t xml:space="preserve">; una vez </w:t>
      </w:r>
      <w:r w:rsidR="00706AB1">
        <w:t>en la pantalla principal</w:t>
      </w:r>
      <w:r w:rsidR="00D73C71">
        <w:t xml:space="preserve"> del juego</w:t>
      </w:r>
      <w:r w:rsidR="00706AB1">
        <w:t xml:space="preserve"> vuelve al Menú del Sistema</w:t>
      </w:r>
      <w:r w:rsidR="001960BF">
        <w:t xml:space="preserve"> (no es necesario empezar una partida</w:t>
      </w:r>
      <w:r w:rsidR="0006078C">
        <w:t>).</w:t>
      </w:r>
    </w:p>
    <w:p w:rsidR="002372F8" w:rsidRDefault="0006078C" w:rsidP="002C5A4C">
      <w:del w:id="85" w:author="Guillermo" w:date="2011-04-09T00:53:00Z">
        <w:r w:rsidDel="00D2139E">
          <w:delText xml:space="preserve"> </w:delText>
        </w:r>
      </w:del>
      <w:r>
        <w:t xml:space="preserve">El caso del </w:t>
      </w:r>
      <w:r w:rsidRPr="0006078C">
        <w:rPr>
          <w:b/>
          <w:u w:val="single"/>
        </w:rPr>
        <w:t>Smash Stack es diferente</w:t>
      </w:r>
      <w:r>
        <w:t xml:space="preserve">, ya que </w:t>
      </w:r>
      <w:ins w:id="86" w:author="Guillermo" w:date="2011-04-09T00:53:00Z">
        <w:r w:rsidR="00D2139E">
          <w:t xml:space="preserve">puedes elegir cargar el exploit directamente sin tener una partida creada ni haber </w:t>
        </w:r>
      </w:ins>
      <w:ins w:id="87" w:author="Guillermo" w:date="2011-04-09T00:54:00Z">
        <w:r w:rsidR="00D2139E">
          <w:t xml:space="preserve">ejecutado el juego. Si ya tienes una partida </w:t>
        </w:r>
      </w:ins>
      <w:r>
        <w:t xml:space="preserve">es preciso </w:t>
      </w:r>
      <w:del w:id="88" w:author="Guillermo" w:date="2011-04-09T00:54:00Z">
        <w:r w:rsidDel="00D2139E">
          <w:delText xml:space="preserve">tener una partida creada y </w:delText>
        </w:r>
      </w:del>
      <w:r>
        <w:t>borrar todos los escenarios predefinidos</w:t>
      </w:r>
      <w:ins w:id="89" w:author="Guillermo" w:date="2011-04-09T00:55:00Z">
        <w:r w:rsidR="00D2139E">
          <w:t xml:space="preserve"> antes de copiar el exploit.</w:t>
        </w:r>
      </w:ins>
      <w:del w:id="90" w:author="Guillermo" w:date="2011-04-09T00:54:00Z">
        <w:r w:rsidDel="00D2139E">
          <w:delText xml:space="preserve"> y descargados</w:delText>
        </w:r>
      </w:del>
      <w:del w:id="91" w:author="Guillermo" w:date="2011-04-09T00:52:00Z">
        <w:r w:rsidDel="00D2139E">
          <w:delText>.</w:delText>
        </w:r>
      </w:del>
    </w:p>
    <w:p w:rsidR="00D2139E" w:rsidRDefault="00D2139E" w:rsidP="002C5A4C">
      <w:pPr>
        <w:rPr>
          <w:ins w:id="92" w:author="Guillermo" w:date="2011-04-09T00:58:00Z"/>
        </w:rPr>
      </w:pPr>
    </w:p>
    <w:p w:rsidR="002C5A4C" w:rsidRDefault="00706AB1" w:rsidP="002C5A4C">
      <w:r>
        <w:t>Introduce</w:t>
      </w:r>
      <w:r w:rsidR="00F372A8">
        <w:t xml:space="preserve"> la tarjeta SD en la Wii y accede al </w:t>
      </w:r>
      <w:r w:rsidR="00F372A8" w:rsidRPr="000C7B43">
        <w:rPr>
          <w:b/>
          <w:u w:val="single"/>
        </w:rPr>
        <w:t>menú de gestión de partidas guardadas</w:t>
      </w:r>
      <w:r w:rsidR="00F372A8">
        <w:t xml:space="preserve">, borra la partida </w:t>
      </w:r>
      <w:r>
        <w:t xml:space="preserve">(si la hay) </w:t>
      </w:r>
      <w:r w:rsidR="00F372A8">
        <w:t>de la memoria de la Wii y copia la partida modificada de la ta</w:t>
      </w:r>
      <w:r w:rsidR="0006078C">
        <w:t>rjeta SD a la memoria de la Wii (este paso no es necesario con el Smash Stack).</w:t>
      </w:r>
      <w:r w:rsidR="00F372A8">
        <w:t xml:space="preserve"> Si tienes alguna duda </w:t>
      </w:r>
      <w:r w:rsidR="00C27A64">
        <w:t xml:space="preserve">mira </w:t>
      </w:r>
      <w:hyperlink r:id="rId39" w:history="1">
        <w:r w:rsidR="00C27A64" w:rsidRPr="00C27A64">
          <w:rPr>
            <w:rStyle w:val="Hipervnculo"/>
            <w:b/>
            <w:color w:val="406E8C" w:themeColor="accent6" w:themeShade="BF"/>
          </w:rPr>
          <w:t>este vídeo</w:t>
        </w:r>
      </w:hyperlink>
      <w:r w:rsidR="00C27A64">
        <w:t xml:space="preserve">, </w:t>
      </w:r>
      <w:r w:rsidR="00F372A8">
        <w:t xml:space="preserve">consulta el </w:t>
      </w:r>
      <w:r w:rsidR="000C7B43" w:rsidRPr="000C7B43">
        <w:rPr>
          <w:b/>
        </w:rPr>
        <w:t>Manual de U</w:t>
      </w:r>
      <w:r w:rsidR="00F372A8" w:rsidRPr="000C7B43">
        <w:rPr>
          <w:b/>
        </w:rPr>
        <w:t>suario</w:t>
      </w:r>
      <w:r w:rsidR="00637603">
        <w:t xml:space="preserve"> de la Wii o la </w:t>
      </w:r>
      <w:hyperlink r:id="rId40" w:history="1">
        <w:r w:rsidR="00637603" w:rsidRPr="00FD4F95">
          <w:rPr>
            <w:rStyle w:val="Hipervnculo"/>
            <w:b/>
            <w:color w:val="406E8C" w:themeColor="accent6" w:themeShade="BF"/>
          </w:rPr>
          <w:t>sección de Ayuda</w:t>
        </w:r>
      </w:hyperlink>
      <w:r w:rsidR="00637603">
        <w:t xml:space="preserve"> de la web de Nintendo.</w:t>
      </w:r>
    </w:p>
    <w:p w:rsidR="00F372A8" w:rsidRDefault="00F372A8" w:rsidP="002C5A4C">
      <w:r>
        <w:t xml:space="preserve">Teniendo ya la partida modificada en la consola y el archivo boot.elf en la </w:t>
      </w:r>
      <w:r w:rsidR="00492B7B">
        <w:t xml:space="preserve">raíz de la </w:t>
      </w:r>
      <w:r>
        <w:t xml:space="preserve">tarjeta SD, el siguiente paso es </w:t>
      </w:r>
      <w:r w:rsidRPr="000C7B43">
        <w:rPr>
          <w:b/>
          <w:u w:val="single"/>
        </w:rPr>
        <w:t xml:space="preserve">ejecutar </w:t>
      </w:r>
      <w:r w:rsidR="00706AB1">
        <w:rPr>
          <w:b/>
          <w:u w:val="single"/>
        </w:rPr>
        <w:t xml:space="preserve">de nuevo </w:t>
      </w:r>
      <w:r w:rsidRPr="000C7B43">
        <w:rPr>
          <w:b/>
          <w:u w:val="single"/>
        </w:rPr>
        <w:t>el juego desde el Canal Disco</w:t>
      </w:r>
      <w:r>
        <w:t>. La forma del lanzar el exploit varía en función del juego:</w:t>
      </w:r>
    </w:p>
    <w:p w:rsidR="00D92546" w:rsidRDefault="00D92546" w:rsidP="00D92546">
      <w:pPr>
        <w:pStyle w:val="Prrafodelista"/>
        <w:numPr>
          <w:ilvl w:val="0"/>
          <w:numId w:val="12"/>
        </w:numPr>
        <w:rPr>
          <w:ins w:id="93" w:author="Guillermo" w:date="2011-03-03T13:17:00Z"/>
          <w:color w:val="406E8C" w:themeColor="accent6" w:themeShade="BF"/>
        </w:rPr>
      </w:pPr>
      <w:ins w:id="94" w:author="Guillermo" w:date="2011-03-03T13:17:00Z">
        <w:r>
          <w:fldChar w:fldCharType="begin"/>
        </w:r>
        <w:r>
          <w:instrText xml:space="preserve"> HYPERLINK "http://www.elotrolado.net/wiki/Smash_Stack" </w:instrText>
        </w:r>
        <w:r>
          <w:fldChar w:fldCharType="separate"/>
        </w:r>
        <w:r w:rsidRPr="0006078C">
          <w:rPr>
            <w:rStyle w:val="Hipervnculo"/>
            <w:color w:val="406E8C" w:themeColor="accent6" w:themeShade="BF"/>
          </w:rPr>
          <w:t>Smash Stack</w:t>
        </w:r>
        <w:r>
          <w:rPr>
            <w:rStyle w:val="Hipervnculo"/>
            <w:color w:val="406E8C" w:themeColor="accent6" w:themeShade="BF"/>
          </w:rPr>
          <w:fldChar w:fldCharType="end"/>
        </w:r>
        <w:r>
          <w:t xml:space="preserve">: </w:t>
        </w:r>
      </w:ins>
      <w:ins w:id="95" w:author="Guillermo" w:date="2011-04-09T01:23:00Z">
        <w:r w:rsidR="001437C3">
          <w:t xml:space="preserve">Si usas el exploit sin partida guardada asegúrate de seleccionar </w:t>
        </w:r>
      </w:ins>
      <w:ins w:id="96" w:author="Guillermo" w:date="2011-04-09T01:24:00Z">
        <w:r w:rsidR="001437C3">
          <w:t xml:space="preserve">“Continuar sin guardar” al ejecutar el juego por primera vez. </w:t>
        </w:r>
      </w:ins>
      <w:ins w:id="97" w:author="Guillermo" w:date="2011-03-03T13:17:00Z">
        <w:r>
          <w:t>Entra en “</w:t>
        </w:r>
        <w:r>
          <w:rPr>
            <w:b/>
          </w:rPr>
          <w:t>Vault</w:t>
        </w:r>
        <w:r>
          <w:t>” (“Baúl”) y ahí en el “</w:t>
        </w:r>
        <w:r>
          <w:rPr>
            <w:b/>
          </w:rPr>
          <w:t>Stage Builder</w:t>
        </w:r>
        <w:r>
          <w:t xml:space="preserve">” (“Editor de escenarios”), y se lanzará el exploit. Puedes verlo </w:t>
        </w:r>
        <w:r>
          <w:fldChar w:fldCharType="begin"/>
        </w:r>
        <w:r>
          <w:instrText xml:space="preserve"> HYPERLINK "http://www.youtube.com/watch?v=mv2fvRj8hDw" </w:instrText>
        </w:r>
        <w:r>
          <w:fldChar w:fldCharType="separate"/>
        </w:r>
        <w:r w:rsidRPr="008852EC">
          <w:rPr>
            <w:rStyle w:val="Hipervnculo"/>
            <w:b/>
            <w:color w:val="406E8C" w:themeColor="accent6" w:themeShade="BF"/>
          </w:rPr>
          <w:t>en este vídeo</w:t>
        </w:r>
        <w:r>
          <w:rPr>
            <w:rStyle w:val="Hipervnculo"/>
            <w:b/>
            <w:color w:val="406E8C" w:themeColor="accent6" w:themeShade="BF"/>
          </w:rPr>
          <w:fldChar w:fldCharType="end"/>
        </w:r>
        <w:r>
          <w:t>.</w:t>
        </w:r>
      </w:ins>
    </w:p>
    <w:p w:rsidR="001960BF" w:rsidRPr="007B25A4" w:rsidRDefault="009466E9" w:rsidP="0064097D">
      <w:pPr>
        <w:pStyle w:val="Prrafodelista"/>
        <w:numPr>
          <w:ilvl w:val="0"/>
          <w:numId w:val="12"/>
        </w:numPr>
        <w:rPr>
          <w:color w:val="406E8C" w:themeColor="accent6" w:themeShade="BF"/>
        </w:rPr>
      </w:pPr>
      <w:hyperlink r:id="rId41" w:history="1">
        <w:r w:rsidR="00F372A8" w:rsidRPr="007B25A4">
          <w:rPr>
            <w:rStyle w:val="Hipervnculo"/>
            <w:color w:val="406E8C" w:themeColor="accent6" w:themeShade="BF"/>
          </w:rPr>
          <w:t>Indiana Pwns</w:t>
        </w:r>
      </w:hyperlink>
      <w:r w:rsidR="00F372A8">
        <w:t xml:space="preserve">: Carga la partida normalmente y dirígete a la </w:t>
      </w:r>
      <w:r w:rsidR="000C7B43">
        <w:t>“</w:t>
      </w:r>
      <w:r w:rsidR="00F372A8" w:rsidRPr="001960BF">
        <w:rPr>
          <w:b/>
        </w:rPr>
        <w:t>Galería de Arte</w:t>
      </w:r>
      <w:r w:rsidR="000C7B43">
        <w:t xml:space="preserve">” </w:t>
      </w:r>
      <w:r w:rsidR="00F372A8">
        <w:t xml:space="preserve">(“Art Room”), habla con el personaje de la izquierda y a continuación muévete hasta un icono negro y pulsa </w:t>
      </w:r>
      <w:r w:rsidR="00F65C89">
        <w:rPr>
          <w:lang w:eastAsia="es-ES_tradnl"/>
        </w:rPr>
        <w:drawing>
          <wp:inline distT="0" distB="0" distL="0" distR="0" wp14:anchorId="43F9C5E2" wp14:editId="6029542E">
            <wp:extent cx="180753" cy="180753"/>
            <wp:effectExtent l="0" t="0" r="0" b="0"/>
            <wp:docPr id="19" name="Imagen 1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t>.</w:t>
      </w:r>
      <w:r w:rsidR="0064097D">
        <w:t xml:space="preserve"> Puedes verlo </w:t>
      </w:r>
      <w:hyperlink r:id="rId43"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7B25A4" w:rsidRPr="007B25A4" w:rsidRDefault="00035DC7" w:rsidP="007B25A4">
      <w:pPr>
        <w:pStyle w:val="Prrafodelista"/>
        <w:numPr>
          <w:ilvl w:val="0"/>
          <w:numId w:val="12"/>
        </w:numPr>
        <w:rPr>
          <w:color w:val="406E8C" w:themeColor="accent6" w:themeShade="BF"/>
        </w:rPr>
      </w:pPr>
      <w:r>
        <w:lastRenderedPageBreak/>
        <w:fldChar w:fldCharType="begin"/>
      </w:r>
      <w:r w:rsidRPr="00035DC7">
        <w:rPr>
          <w:lang w:val="en-US"/>
          <w:rPrChange w:id="98" w:author="Guillermo" w:date="2011-02-28T01:42:00Z">
            <w:rPr>
              <w:rFonts w:asciiTheme="majorHAnsi" w:hAnsiTheme="majorHAnsi"/>
              <w:color w:val="438086" w:themeColor="accent2"/>
              <w:sz w:val="28"/>
              <w:szCs w:val="28"/>
            </w:rPr>
          </w:rPrChange>
        </w:rPr>
        <w:instrText xml:space="preserve"> HYPERLINK "http://www.elotrolado.net/wiki/Return_of_the_Jodi" </w:instrText>
      </w:r>
      <w:r>
        <w:fldChar w:fldCharType="separate"/>
      </w:r>
      <w:r w:rsidR="007B25A4" w:rsidRPr="00897C75">
        <w:rPr>
          <w:rStyle w:val="Hipervnculo"/>
          <w:color w:val="406E8C" w:themeColor="accent6" w:themeShade="BF"/>
          <w:lang w:val="en-US"/>
        </w:rPr>
        <w:t>Return of the Jodi</w:t>
      </w:r>
      <w:r>
        <w:rPr>
          <w:rStyle w:val="Hipervnculo"/>
          <w:color w:val="406E8C" w:themeColor="accent6" w:themeShade="BF"/>
          <w:lang w:val="en-US"/>
        </w:rPr>
        <w:fldChar w:fldCharType="end"/>
      </w:r>
      <w:r w:rsidR="007B25A4" w:rsidRPr="00897C75">
        <w:rPr>
          <w:color w:val="406E8C" w:themeColor="accent6" w:themeShade="BF"/>
          <w:lang w:val="en-US"/>
        </w:rPr>
        <w:t xml:space="preserve">: </w:t>
      </w:r>
      <w:r w:rsidR="007B25A4" w:rsidRPr="00897C75">
        <w:rPr>
          <w:lang w:val="en-US"/>
        </w:rPr>
        <w:t>Carga la partida 1.</w:t>
      </w:r>
      <w:r w:rsidR="007B25A4" w:rsidRPr="00897C75">
        <w:rPr>
          <w:color w:val="406E8C" w:themeColor="accent6" w:themeShade="BF"/>
          <w:lang w:val="en-US"/>
        </w:rPr>
        <w:t xml:space="preserve"> </w:t>
      </w:r>
      <w:r w:rsidR="007B25A4" w:rsidRPr="007B25A4">
        <w:t>Ve hac</w:t>
      </w:r>
      <w:r w:rsidR="007B25A4">
        <w:t>ia</w:t>
      </w:r>
      <w:r w:rsidR="007B25A4" w:rsidRPr="007B25A4">
        <w:t xml:space="preserve"> los personajes </w:t>
      </w:r>
      <w:r w:rsidR="007B25A4">
        <w:t>de</w:t>
      </w:r>
      <w:r w:rsidR="007B25A4" w:rsidRPr="007B25A4">
        <w:t xml:space="preserve"> la derecha y selecciona el que se llama "</w:t>
      </w:r>
      <w:r w:rsidR="007B25A4" w:rsidRPr="007B25A4">
        <w:rPr>
          <w:b/>
        </w:rPr>
        <w:t>Return of Jodi</w:t>
      </w:r>
      <w:r w:rsidR="007B25A4" w:rsidRPr="007B25A4">
        <w:t>”.</w:t>
      </w:r>
      <w:r w:rsidR="007B25A4">
        <w:t xml:space="preserve"> Puedes verlo </w:t>
      </w:r>
      <w:hyperlink r:id="rId44" w:history="1">
        <w:r w:rsidR="007B25A4" w:rsidRPr="007B25A4">
          <w:rPr>
            <w:rStyle w:val="Hipervnculo"/>
            <w:b/>
            <w:color w:val="406E8C" w:themeColor="accent6" w:themeShade="BF"/>
          </w:rPr>
          <w:t>en este vídeo</w:t>
        </w:r>
      </w:hyperlink>
      <w:r w:rsidR="007B25A4">
        <w:t>.</w:t>
      </w:r>
    </w:p>
    <w:p w:rsidR="007B25A4" w:rsidRPr="00D2139E" w:rsidRDefault="009466E9" w:rsidP="007B25A4">
      <w:pPr>
        <w:pStyle w:val="Prrafodelista"/>
        <w:numPr>
          <w:ilvl w:val="0"/>
          <w:numId w:val="12"/>
        </w:numPr>
        <w:rPr>
          <w:ins w:id="99" w:author="Guillermo" w:date="2011-04-09T00:56:00Z"/>
          <w:color w:val="406E8C" w:themeColor="accent6" w:themeShade="BF"/>
          <w:rPrChange w:id="100" w:author="Guillermo" w:date="2011-04-09T00:56:00Z">
            <w:rPr>
              <w:ins w:id="101" w:author="Guillermo" w:date="2011-04-09T00:56:00Z"/>
            </w:rPr>
          </w:rPrChange>
        </w:rPr>
      </w:pPr>
      <w:hyperlink r:id="rId45" w:history="1">
        <w:r w:rsidR="007B25A4" w:rsidRPr="007B25A4">
          <w:rPr>
            <w:rStyle w:val="Hipervnculo"/>
            <w:color w:val="406E8C" w:themeColor="accent6" w:themeShade="BF"/>
          </w:rPr>
          <w:t>Bathaxx</w:t>
        </w:r>
      </w:hyperlink>
      <w:r w:rsidR="007B25A4">
        <w:t>:</w:t>
      </w:r>
      <w:r w:rsidR="007B25A4" w:rsidRPr="00706AB1">
        <w:rPr>
          <w:color w:val="406E8C" w:themeColor="accent6" w:themeShade="BF"/>
        </w:rPr>
        <w:t xml:space="preserve"> </w:t>
      </w:r>
      <w:r w:rsidR="007B25A4">
        <w:t xml:space="preserve">Carga la partida 1. </w:t>
      </w:r>
      <w:r w:rsidR="0006078C">
        <w:t>Entra en la “</w:t>
      </w:r>
      <w:r w:rsidR="0006078C" w:rsidRPr="0006078C">
        <w:rPr>
          <w:b/>
        </w:rPr>
        <w:t>Mansión Wayne</w:t>
      </w:r>
      <w:r w:rsidR="0006078C">
        <w:t>”</w:t>
      </w:r>
      <w:r w:rsidR="007B25A4">
        <w:t xml:space="preserve"> y escoge el personaje habilitado en la última fila. Puedes verlo </w:t>
      </w:r>
      <w:hyperlink r:id="rId46" w:history="1">
        <w:r w:rsidR="007B25A4" w:rsidRPr="00706AB1">
          <w:rPr>
            <w:rStyle w:val="Hipervnculo"/>
            <w:b/>
            <w:color w:val="406E8C" w:themeColor="accent6" w:themeShade="BF"/>
          </w:rPr>
          <w:t>en este vídeo</w:t>
        </w:r>
      </w:hyperlink>
      <w:r w:rsidR="007B25A4">
        <w:t>.</w:t>
      </w:r>
    </w:p>
    <w:p w:rsidR="00D2139E" w:rsidRPr="00706AB1" w:rsidRDefault="00D2139E" w:rsidP="007B25A4">
      <w:pPr>
        <w:pStyle w:val="Prrafodelista"/>
        <w:numPr>
          <w:ilvl w:val="0"/>
          <w:numId w:val="12"/>
        </w:numPr>
        <w:rPr>
          <w:color w:val="406E8C" w:themeColor="accent6" w:themeShade="BF"/>
        </w:rPr>
      </w:pPr>
      <w:ins w:id="102" w:author="Guillermo" w:date="2011-04-09T00:58:00Z">
        <w:r w:rsidRPr="00D2139E">
          <w:rPr>
            <w:color w:val="406E8C" w:themeColor="accent6" w:themeShade="BF"/>
            <w:rPrChange w:id="103" w:author="Guillermo" w:date="2011-04-09T00:58:00Z">
              <w:rPr>
                <w:rFonts w:asciiTheme="majorHAnsi" w:hAnsiTheme="majorHAnsi"/>
                <w:color w:val="438086" w:themeColor="accent2"/>
                <w:sz w:val="28"/>
                <w:szCs w:val="28"/>
              </w:rPr>
            </w:rPrChange>
          </w:rPr>
          <w:fldChar w:fldCharType="begin"/>
        </w:r>
        <w:r w:rsidRPr="00D2139E">
          <w:rPr>
            <w:color w:val="406E8C" w:themeColor="accent6" w:themeShade="BF"/>
            <w:rPrChange w:id="104" w:author="Guillermo" w:date="2011-04-09T00:58:00Z">
              <w:rPr>
                <w:rFonts w:asciiTheme="majorHAnsi" w:hAnsiTheme="majorHAnsi"/>
                <w:color w:val="438086" w:themeColor="accent2"/>
                <w:sz w:val="28"/>
                <w:szCs w:val="28"/>
              </w:rPr>
            </w:rPrChange>
          </w:rPr>
          <w:instrText xml:space="preserve"> HYPERLINK "http://www.elotrolado.net/wiki/Eri_HaKawai" </w:instrText>
        </w:r>
        <w:r w:rsidRPr="00D2139E">
          <w:rPr>
            <w:color w:val="406E8C" w:themeColor="accent6" w:themeShade="BF"/>
            <w:rPrChange w:id="105" w:author="Guillermo" w:date="2011-04-09T00:58:00Z">
              <w:rPr>
                <w:rFonts w:asciiTheme="majorHAnsi" w:hAnsiTheme="majorHAnsi"/>
                <w:color w:val="438086" w:themeColor="accent2"/>
                <w:sz w:val="28"/>
                <w:szCs w:val="28"/>
              </w:rPr>
            </w:rPrChange>
          </w:rPr>
          <w:fldChar w:fldCharType="separate"/>
        </w:r>
        <w:r w:rsidRPr="00D2139E">
          <w:rPr>
            <w:rStyle w:val="Hipervnculo"/>
            <w:color w:val="406E8C" w:themeColor="accent6" w:themeShade="BF"/>
            <w:rPrChange w:id="106" w:author="Guillermo" w:date="2011-04-09T00:58:00Z">
              <w:rPr>
                <w:rStyle w:val="Hipervnculo"/>
                <w:rFonts w:asciiTheme="majorHAnsi" w:hAnsiTheme="majorHAnsi"/>
                <w:sz w:val="28"/>
                <w:szCs w:val="28"/>
              </w:rPr>
            </w:rPrChange>
          </w:rPr>
          <w:t>Eri HaKawai</w:t>
        </w:r>
        <w:r w:rsidRPr="00D2139E">
          <w:rPr>
            <w:color w:val="406E8C" w:themeColor="accent6" w:themeShade="BF"/>
            <w:rPrChange w:id="107" w:author="Guillermo" w:date="2011-04-09T00:58:00Z">
              <w:rPr>
                <w:rFonts w:asciiTheme="majorHAnsi" w:hAnsiTheme="majorHAnsi"/>
                <w:color w:val="438086" w:themeColor="accent2"/>
                <w:sz w:val="28"/>
                <w:szCs w:val="28"/>
              </w:rPr>
            </w:rPrChange>
          </w:rPr>
          <w:fldChar w:fldCharType="end"/>
        </w:r>
      </w:ins>
      <w:ins w:id="108" w:author="Guillermo" w:date="2011-04-09T00:56:00Z">
        <w:r>
          <w:t>: Carga la partida 1 y selecciona el personaje “</w:t>
        </w:r>
        <w:r w:rsidRPr="00E02ABB">
          <w:rPr>
            <w:b/>
            <w:rPrChange w:id="109" w:author="Guillermo" w:date="2011-04-09T02:21:00Z">
              <w:rPr/>
            </w:rPrChange>
          </w:rPr>
          <w:t>Eri HaKawai</w:t>
        </w:r>
      </w:ins>
      <w:ins w:id="110" w:author="Guillermo" w:date="2011-04-09T00:57:00Z">
        <w:r>
          <w:t>” en versiones PAL o “</w:t>
        </w:r>
        <w:r w:rsidRPr="00E02ABB">
          <w:rPr>
            <w:b/>
            <w:rPrChange w:id="111" w:author="Guillermo" w:date="2011-04-09T02:21:00Z">
              <w:rPr/>
            </w:rPrChange>
          </w:rPr>
          <w:t>Giantpune</w:t>
        </w:r>
        <w:r>
          <w:t xml:space="preserve">” en </w:t>
        </w:r>
        <w:bookmarkStart w:id="112" w:name="_GoBack"/>
        <w:bookmarkEnd w:id="112"/>
        <w:r>
          <w:t xml:space="preserve">NTSC. Puedes verlo </w:t>
        </w:r>
        <w:r w:rsidRPr="00D2139E">
          <w:rPr>
            <w:b/>
            <w:color w:val="406E8C" w:themeColor="accent6" w:themeShade="BF"/>
            <w:rPrChange w:id="113" w:author="Guillermo" w:date="2011-04-09T00:57:00Z">
              <w:rPr>
                <w:rFonts w:asciiTheme="majorHAnsi" w:hAnsiTheme="majorHAnsi"/>
                <w:color w:val="438086" w:themeColor="accent2"/>
                <w:sz w:val="28"/>
                <w:szCs w:val="28"/>
              </w:rPr>
            </w:rPrChange>
          </w:rPr>
          <w:fldChar w:fldCharType="begin"/>
        </w:r>
        <w:r w:rsidRPr="00D2139E">
          <w:rPr>
            <w:b/>
            <w:color w:val="406E8C" w:themeColor="accent6" w:themeShade="BF"/>
            <w:rPrChange w:id="114" w:author="Guillermo" w:date="2011-04-09T00:57:00Z">
              <w:rPr>
                <w:rFonts w:asciiTheme="majorHAnsi" w:hAnsiTheme="majorHAnsi"/>
                <w:color w:val="438086" w:themeColor="accent2"/>
                <w:sz w:val="28"/>
                <w:szCs w:val="28"/>
              </w:rPr>
            </w:rPrChange>
          </w:rPr>
          <w:instrText xml:space="preserve"> HYPERLINK "http://www.youtube.com/watch?v=oAYooTzQIqU" </w:instrText>
        </w:r>
        <w:r w:rsidRPr="00D2139E">
          <w:rPr>
            <w:b/>
            <w:color w:val="406E8C" w:themeColor="accent6" w:themeShade="BF"/>
            <w:rPrChange w:id="115" w:author="Guillermo" w:date="2011-04-09T00:57:00Z">
              <w:rPr>
                <w:rFonts w:asciiTheme="majorHAnsi" w:hAnsiTheme="majorHAnsi"/>
                <w:color w:val="438086" w:themeColor="accent2"/>
                <w:sz w:val="28"/>
                <w:szCs w:val="28"/>
              </w:rPr>
            </w:rPrChange>
          </w:rPr>
          <w:fldChar w:fldCharType="separate"/>
        </w:r>
        <w:r w:rsidRPr="00D2139E">
          <w:rPr>
            <w:rStyle w:val="Hipervnculo"/>
            <w:b/>
            <w:color w:val="406E8C" w:themeColor="accent6" w:themeShade="BF"/>
            <w:rPrChange w:id="116" w:author="Guillermo" w:date="2011-04-09T00:57:00Z">
              <w:rPr>
                <w:rStyle w:val="Hipervnculo"/>
                <w:rFonts w:asciiTheme="majorHAnsi" w:hAnsiTheme="majorHAnsi"/>
                <w:sz w:val="28"/>
                <w:szCs w:val="28"/>
              </w:rPr>
            </w:rPrChange>
          </w:rPr>
          <w:t>en este vídeo</w:t>
        </w:r>
        <w:r w:rsidRPr="00D2139E">
          <w:rPr>
            <w:b/>
            <w:color w:val="406E8C" w:themeColor="accent6" w:themeShade="BF"/>
            <w:rPrChange w:id="117" w:author="Guillermo" w:date="2011-04-09T00:57:00Z">
              <w:rPr>
                <w:rFonts w:asciiTheme="majorHAnsi" w:hAnsiTheme="majorHAnsi"/>
                <w:color w:val="438086" w:themeColor="accent2"/>
                <w:sz w:val="28"/>
                <w:szCs w:val="28"/>
              </w:rPr>
            </w:rPrChange>
          </w:rPr>
          <w:fldChar w:fldCharType="end"/>
        </w:r>
        <w:r>
          <w:t>.</w:t>
        </w:r>
      </w:ins>
    </w:p>
    <w:p w:rsidR="00F372A8" w:rsidRPr="001960BF" w:rsidRDefault="009466E9" w:rsidP="0064097D">
      <w:pPr>
        <w:pStyle w:val="Prrafodelista"/>
        <w:numPr>
          <w:ilvl w:val="0"/>
          <w:numId w:val="12"/>
        </w:numPr>
        <w:rPr>
          <w:color w:val="406E8C" w:themeColor="accent6" w:themeShade="BF"/>
        </w:rPr>
      </w:pPr>
      <w:hyperlink r:id="rId47" w:history="1">
        <w:r w:rsidR="0006078C" w:rsidRPr="0006078C">
          <w:rPr>
            <w:rStyle w:val="Hipervnculo"/>
            <w:color w:val="406E8C" w:themeColor="accent6" w:themeShade="BF"/>
          </w:rPr>
          <w:t>Yu-Gi-OWNED</w:t>
        </w:r>
      </w:hyperlink>
      <w:r w:rsidR="00F372A8" w:rsidRPr="0006078C">
        <w:rPr>
          <w:color w:val="406E8C" w:themeColor="accent6" w:themeShade="BF"/>
          <w:u w:val="single"/>
        </w:rPr>
        <w:t>!</w:t>
      </w:r>
      <w:r w:rsidR="00F372A8" w:rsidRPr="001960BF">
        <w:rPr>
          <w:u w:val="single"/>
        </w:rPr>
        <w:t xml:space="preserve"> y </w:t>
      </w:r>
      <w:hyperlink r:id="rId48" w:history="1">
        <w:r w:rsidR="00F372A8" w:rsidRPr="0006078C">
          <w:rPr>
            <w:rStyle w:val="Hipervnculo"/>
            <w:color w:val="406E8C" w:themeColor="accent6" w:themeShade="BF"/>
          </w:rPr>
          <w:t>Yu-Gi-Vah</w:t>
        </w:r>
      </w:hyperlink>
      <w:r w:rsidR="00F372A8">
        <w:t xml:space="preserve">: En el menú de inicio del juego pulsa </w:t>
      </w:r>
      <w:r w:rsidR="00F65C89">
        <w:rPr>
          <w:lang w:eastAsia="es-ES_tradnl"/>
        </w:rPr>
        <w:drawing>
          <wp:inline distT="0" distB="0" distL="0" distR="0" wp14:anchorId="0F29CAB3" wp14:editId="5151EEB9">
            <wp:extent cx="182880" cy="18288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inline>
        </w:drawing>
      </w:r>
      <w:r w:rsidR="00F372A8">
        <w:t xml:space="preserve"> y pasará a una pantalla de carga, </w:t>
      </w:r>
      <w:r w:rsidR="00084120">
        <w:t>ejecutándose</w:t>
      </w:r>
      <w:r w:rsidR="00F372A8">
        <w:t xml:space="preserve"> el exploit.</w:t>
      </w:r>
      <w:r w:rsidR="0064097D">
        <w:t xml:space="preserve"> Puedes verlo </w:t>
      </w:r>
      <w:hyperlink r:id="rId50"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F372A8" w:rsidDel="00D92546" w:rsidRDefault="00F148E7" w:rsidP="0064097D">
      <w:pPr>
        <w:pStyle w:val="Prrafodelista"/>
        <w:numPr>
          <w:ilvl w:val="0"/>
          <w:numId w:val="12"/>
        </w:numPr>
        <w:rPr>
          <w:del w:id="118" w:author="Guillermo" w:date="2011-03-03T13:17:00Z"/>
          <w:color w:val="406E8C" w:themeColor="accent6" w:themeShade="BF"/>
        </w:rPr>
      </w:pPr>
      <w:del w:id="119" w:author="Guillermo" w:date="2011-03-03T13:17:00Z">
        <w:r w:rsidDel="00D92546">
          <w:fldChar w:fldCharType="begin"/>
        </w:r>
        <w:r w:rsidDel="00D92546">
          <w:delInstrText xml:space="preserve"> HYPERLINK "http://www.elotrolado.net/wiki/Smash_Stack" </w:delInstrText>
        </w:r>
        <w:r w:rsidDel="00D92546">
          <w:fldChar w:fldCharType="separate"/>
        </w:r>
        <w:r w:rsidR="00F372A8" w:rsidRPr="0006078C" w:rsidDel="00D92546">
          <w:rPr>
            <w:rStyle w:val="Hipervnculo"/>
            <w:color w:val="406E8C" w:themeColor="accent6" w:themeShade="BF"/>
          </w:rPr>
          <w:delText>Smash Stack</w:delText>
        </w:r>
        <w:r w:rsidDel="00D92546">
          <w:rPr>
            <w:rStyle w:val="Hipervnculo"/>
            <w:color w:val="406E8C" w:themeColor="accent6" w:themeShade="BF"/>
          </w:rPr>
          <w:fldChar w:fldCharType="end"/>
        </w:r>
        <w:r w:rsidR="00F372A8" w:rsidDel="00D92546">
          <w:delText>: Entra en “</w:delText>
        </w:r>
        <w:r w:rsidR="0006078C" w:rsidDel="00D92546">
          <w:rPr>
            <w:b/>
          </w:rPr>
          <w:delText>Vault</w:delText>
        </w:r>
        <w:r w:rsidR="00F372A8" w:rsidDel="00D92546">
          <w:delText>” y ahí en el “</w:delText>
        </w:r>
        <w:r w:rsidR="0006078C" w:rsidDel="00D92546">
          <w:rPr>
            <w:b/>
          </w:rPr>
          <w:delText>Stage Builder</w:delText>
        </w:r>
        <w:r w:rsidR="00F372A8" w:rsidDel="00D92546">
          <w:delText xml:space="preserve">”, </w:delText>
        </w:r>
      </w:del>
      <w:del w:id="120" w:author="Guillermo" w:date="2011-03-03T13:16:00Z">
        <w:r w:rsidR="00F372A8" w:rsidDel="00D92546">
          <w:delText xml:space="preserve">inmediatamente </w:delText>
        </w:r>
      </w:del>
      <w:del w:id="121" w:author="Guillermo" w:date="2011-03-03T13:17:00Z">
        <w:r w:rsidR="00F372A8" w:rsidDel="00D92546">
          <w:delText>se lanzará el exploit.</w:delText>
        </w:r>
        <w:r w:rsidR="0064097D" w:rsidDel="00D92546">
          <w:delText xml:space="preserve"> Puedes verlo </w:delText>
        </w:r>
        <w:r w:rsidDel="00D92546">
          <w:fldChar w:fldCharType="begin"/>
        </w:r>
        <w:r w:rsidDel="00D92546">
          <w:delInstrText xml:space="preserve"> HYPERLINK "http://www.youtube.com/watch?v=mv2fvRj8hDw" </w:delInstrText>
        </w:r>
        <w:r w:rsidDel="00D92546">
          <w:fldChar w:fldCharType="separate"/>
        </w:r>
        <w:r w:rsidR="0064097D" w:rsidRPr="008852EC" w:rsidDel="00D92546">
          <w:rPr>
            <w:rStyle w:val="Hipervnculo"/>
            <w:b/>
            <w:color w:val="406E8C" w:themeColor="accent6" w:themeShade="BF"/>
          </w:rPr>
          <w:delText xml:space="preserve">en </w:delText>
        </w:r>
        <w:r w:rsidR="001960BF" w:rsidRPr="008852EC" w:rsidDel="00D92546">
          <w:rPr>
            <w:rStyle w:val="Hipervnculo"/>
            <w:b/>
            <w:color w:val="406E8C" w:themeColor="accent6" w:themeShade="BF"/>
          </w:rPr>
          <w:delText>este</w:delText>
        </w:r>
        <w:r w:rsidR="0064097D" w:rsidRPr="008852EC" w:rsidDel="00D92546">
          <w:rPr>
            <w:rStyle w:val="Hipervnculo"/>
            <w:b/>
            <w:color w:val="406E8C" w:themeColor="accent6" w:themeShade="BF"/>
          </w:rPr>
          <w:delText xml:space="preserve"> vídeo</w:delText>
        </w:r>
        <w:r w:rsidDel="00D92546">
          <w:rPr>
            <w:rStyle w:val="Hipervnculo"/>
            <w:b/>
            <w:color w:val="406E8C" w:themeColor="accent6" w:themeShade="BF"/>
          </w:rPr>
          <w:fldChar w:fldCharType="end"/>
        </w:r>
        <w:r w:rsidR="001960BF" w:rsidDel="00D92546">
          <w:delText>.</w:delText>
        </w:r>
      </w:del>
    </w:p>
    <w:p w:rsidR="002C5A4C" w:rsidRDefault="00F372A8" w:rsidP="002C5A4C">
      <w:pPr>
        <w:rPr>
          <w:ins w:id="122" w:author="Guillermo" w:date="2011-03-03T13:18:00Z"/>
        </w:rPr>
      </w:pPr>
      <w:r>
        <w:t>A partir de este punto el proceso es común independientemente del exploit utilizado.</w:t>
      </w:r>
    </w:p>
    <w:p w:rsidR="00D92546" w:rsidRPr="002C5A4C" w:rsidDel="001437C3" w:rsidRDefault="00D92546" w:rsidP="002C5A4C">
      <w:pPr>
        <w:rPr>
          <w:del w:id="123" w:author="Guillermo" w:date="2011-04-09T01:24:00Z"/>
        </w:rPr>
      </w:pPr>
    </w:p>
    <w:p w:rsidR="00CC13A5" w:rsidDel="00D92546" w:rsidRDefault="00CC13A5" w:rsidP="00CC13A5">
      <w:pPr>
        <w:rPr>
          <w:del w:id="124" w:author="Guillermo" w:date="2011-03-03T13:18:00Z"/>
        </w:rPr>
      </w:pPr>
    </w:p>
    <w:p w:rsidR="00CC13A5" w:rsidRDefault="00CC13A5" w:rsidP="00CC13A5">
      <w:pPr>
        <w:pStyle w:val="Ttulo2"/>
      </w:pPr>
      <w:bookmarkStart w:id="125" w:name="_Toc285987389"/>
      <w:r>
        <w:t>Proceso de instalación</w:t>
      </w:r>
      <w:bookmarkEnd w:id="125"/>
    </w:p>
    <w:p w:rsidR="00CC13A5" w:rsidRDefault="00F372A8" w:rsidP="00CC13A5">
      <w:r w:rsidRPr="00F372A8">
        <w:t>Si todo funciona correctamente aparecerá una pantalla con letras blancas sobre fondo negro con un texto en inglés avisando de posibles estafas. Tras esperar unos 20 segundos aparecerá el rótulo "</w:t>
      </w:r>
      <w:r w:rsidRPr="000C7B43">
        <w:rPr>
          <w:b/>
        </w:rPr>
        <w:t xml:space="preserve">Press </w:t>
      </w:r>
      <w:r w:rsidR="000C7B43" w:rsidRPr="000C7B43">
        <w:rPr>
          <w:b/>
        </w:rPr>
        <w:t>1</w:t>
      </w:r>
      <w:r w:rsidRPr="000C7B43">
        <w:rPr>
          <w:b/>
        </w:rPr>
        <w:t xml:space="preserve"> to continue</w:t>
      </w:r>
      <w:r w:rsidRPr="00F372A8">
        <w:t xml:space="preserve">", presiona  </w:t>
      </w:r>
      <w:r w:rsidR="00F65C89">
        <w:rPr>
          <w:lang w:eastAsia="es-ES_tradnl"/>
        </w:rPr>
        <w:drawing>
          <wp:inline distT="0" distB="0" distL="0" distR="0">
            <wp:extent cx="180754" cy="180754"/>
            <wp:effectExtent l="0" t="0" r="0" b="0"/>
            <wp:docPr id="21" name="Imagen 21"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Wii o  </w:t>
      </w:r>
      <w:r w:rsidR="00F65C89">
        <w:rPr>
          <w:lang w:eastAsia="es-ES_tradnl"/>
        </w:rPr>
        <w:drawing>
          <wp:inline distT="0" distB="0" distL="0" distR="0">
            <wp:extent cx="180754" cy="180754"/>
            <wp:effectExtent l="0" t="0" r="0" b="0"/>
            <wp:docPr id="22" name="Imagen 22"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GameCube y entrarás en la pantalla inicial del HackMii Installer.</w:t>
      </w:r>
    </w:p>
    <w:p w:rsidR="00F372A8" w:rsidRDefault="00B34F39" w:rsidP="00CC13A5">
      <w:del w:id="126" w:author="Guillermo" w:date="2011-04-09T00:53:00Z">
        <w:r w:rsidDel="00D2139E">
          <w:rPr>
            <w:lang w:eastAsia="es-ES_tradnl"/>
            <w:rPrChange w:id="127" w:author="Unknown">
              <w:rPr>
                <w:rFonts w:asciiTheme="majorHAnsi" w:hAnsiTheme="majorHAnsi"/>
                <w:color w:val="438086" w:themeColor="accent2"/>
                <w:sz w:val="28"/>
                <w:szCs w:val="28"/>
                <w:lang w:eastAsia="es-ES_tradnl"/>
              </w:rPr>
            </w:rPrChange>
          </w:rPr>
          <w:drawing>
            <wp:anchor distT="0" distB="0" distL="114300" distR="114300" simplePos="0" relativeHeight="251663360" behindDoc="0" locked="0" layoutInCell="1" allowOverlap="1" wp14:anchorId="4C774A7B" wp14:editId="177136BD">
              <wp:simplePos x="0" y="0"/>
              <wp:positionH relativeFrom="column">
                <wp:posOffset>3437255</wp:posOffset>
              </wp:positionH>
              <wp:positionV relativeFrom="paragraph">
                <wp:posOffset>743585</wp:posOffset>
              </wp:positionV>
              <wp:extent cx="3011170" cy="2209800"/>
              <wp:effectExtent l="0" t="0" r="0" b="0"/>
              <wp:wrapSquare wrapText="bothSides"/>
              <wp:docPr id="6" name="Imagen 6" descr="E:\Wii\capt\(Unknown) - Imagen fija 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ii\capt\(Unknown) - Imagen fija 033.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11170" cy="220980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F372A8" w:rsidRPr="00F372A8">
        <w:t xml:space="preserve">En </w:t>
      </w:r>
      <w:r w:rsidR="00F372A8">
        <w:t>esta pantalla</w:t>
      </w:r>
      <w:r w:rsidR="00F372A8" w:rsidRPr="00F372A8">
        <w:t xml:space="preserve"> te inform</w:t>
      </w:r>
      <w:r w:rsidR="00F372A8">
        <w:t>an de las opciones de instalació</w:t>
      </w:r>
      <w:r w:rsidR="00F372A8" w:rsidRPr="00F372A8">
        <w:t xml:space="preserve">n que tienes. </w:t>
      </w:r>
      <w:r w:rsidR="00F372A8" w:rsidRPr="00897C75">
        <w:rPr>
          <w:lang w:val="en-US"/>
        </w:rPr>
        <w:t xml:space="preserve">Fíjate en </w:t>
      </w:r>
      <w:r w:rsidR="00F372A8" w:rsidRPr="00897C75">
        <w:rPr>
          <w:b/>
          <w:lang w:val="en-US"/>
        </w:rPr>
        <w:t>BootMii</w:t>
      </w:r>
      <w:r w:rsidR="00F372A8" w:rsidRPr="00897C75">
        <w:rPr>
          <w:lang w:val="en-US"/>
        </w:rPr>
        <w:t>,  y si pone "</w:t>
      </w:r>
      <w:r w:rsidR="00F372A8" w:rsidRPr="00897C75">
        <w:rPr>
          <w:b/>
          <w:color w:val="00A249"/>
          <w:lang w:val="en-US"/>
        </w:rPr>
        <w:t>Can be installed</w:t>
      </w:r>
      <w:r w:rsidR="00F372A8" w:rsidRPr="00897C75">
        <w:rPr>
          <w:lang w:val="en-US"/>
        </w:rPr>
        <w:t>" o "</w:t>
      </w:r>
      <w:r w:rsidR="00F372A8" w:rsidRPr="00897C75">
        <w:rPr>
          <w:b/>
          <w:color w:val="7030A0"/>
          <w:lang w:val="en-US"/>
        </w:rPr>
        <w:t>Can only be installed as an IOS</w:t>
      </w:r>
      <w:r w:rsidR="00F372A8" w:rsidRPr="00897C75">
        <w:rPr>
          <w:lang w:val="en-US"/>
        </w:rPr>
        <w:t xml:space="preserve">". </w:t>
      </w:r>
      <w:r w:rsidR="00F372A8" w:rsidRPr="00F372A8">
        <w:t xml:space="preserve">Pulsa </w:t>
      </w:r>
      <w:r w:rsidR="00F65C89">
        <w:rPr>
          <w:lang w:eastAsia="es-ES_tradnl"/>
        </w:rPr>
        <w:drawing>
          <wp:inline distT="0" distB="0" distL="0" distR="0" wp14:anchorId="4E393424" wp14:editId="03922086">
            <wp:extent cx="180753" cy="180753"/>
            <wp:effectExtent l="0" t="0" r="0" b="0"/>
            <wp:docPr id="23" name="Imagen 2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rsidRPr="00F372A8">
        <w:t xml:space="preserve">, </w:t>
      </w:r>
      <w:r w:rsidR="009E53A6">
        <w:t>e instala el Canal Homebrew y BootMii:</w:t>
      </w:r>
    </w:p>
    <w:p w:rsidR="009E53A6" w:rsidRDefault="009E53A6" w:rsidP="00785918">
      <w:pPr>
        <w:pStyle w:val="Prrafodelista"/>
        <w:numPr>
          <w:ilvl w:val="0"/>
          <w:numId w:val="13"/>
        </w:numPr>
      </w:pPr>
      <w:r w:rsidRPr="000C7B43">
        <w:rPr>
          <w:u w:val="single"/>
        </w:rPr>
        <w:t>Canal Homebrew</w:t>
      </w:r>
      <w:r>
        <w:t>: Selecciona la opción "</w:t>
      </w:r>
      <w:r w:rsidRPr="00492B7B">
        <w:rPr>
          <w:b/>
          <w:bCs/>
          <w:u w:val="single"/>
        </w:rPr>
        <w:t>Install The Homebrew Channel</w:t>
      </w:r>
      <w:r>
        <w:t>", y se llevará a cabo de forma automática. Si se ha instalado correctamente aparecerá el texto "</w:t>
      </w:r>
      <w:r>
        <w:rPr>
          <w:b/>
          <w:bCs/>
          <w:color w:val="008000"/>
        </w:rPr>
        <w:t>SUCCESS</w:t>
      </w:r>
      <w:r>
        <w:t>", selecciona "</w:t>
      </w:r>
      <w:r>
        <w:rPr>
          <w:b/>
          <w:bCs/>
        </w:rPr>
        <w:t>Continue</w:t>
      </w:r>
      <w:r>
        <w:t>" para volver a la pantalla de instalación.</w:t>
      </w:r>
    </w:p>
    <w:p w:rsidR="009E53A6" w:rsidRDefault="009E53A6" w:rsidP="00785918">
      <w:pPr>
        <w:pStyle w:val="Prrafodelista"/>
        <w:numPr>
          <w:ilvl w:val="0"/>
          <w:numId w:val="13"/>
        </w:numPr>
      </w:pPr>
      <w:r w:rsidRPr="000C7B43">
        <w:rPr>
          <w:u w:val="single"/>
        </w:rPr>
        <w:t>BootMii</w:t>
      </w:r>
      <w:r w:rsidR="000C7B43">
        <w:t xml:space="preserve">: </w:t>
      </w:r>
      <w:r>
        <w:t>En función del resultado del test que hace el HackMii Installer a la consola Wii permitirá o no la instalación de BootMii como boot2, en cambio la instalación de BootMii como IOS siempre se permite. Selecciona la opción "</w:t>
      </w:r>
      <w:r w:rsidRPr="000C7B43">
        <w:rPr>
          <w:b/>
        </w:rPr>
        <w:t>BootMii...</w:t>
      </w:r>
      <w:r>
        <w:t xml:space="preserve">" para acceder a las opciones de instalación de BootMii: </w:t>
      </w:r>
    </w:p>
    <w:p w:rsidR="009E53A6" w:rsidRDefault="009E53A6" w:rsidP="00785918">
      <w:pPr>
        <w:pStyle w:val="Prrafodelista"/>
        <w:numPr>
          <w:ilvl w:val="1"/>
          <w:numId w:val="13"/>
        </w:numPr>
      </w:pPr>
      <w:r w:rsidRPr="00492B7B">
        <w:rPr>
          <w:b/>
          <w:u w:val="single"/>
        </w:rPr>
        <w:t>Install BootMii as boot2</w:t>
      </w:r>
      <w:r>
        <w:t xml:space="preserve">: Es la opción recomendada si está disponible. </w:t>
      </w:r>
    </w:p>
    <w:p w:rsidR="009E53A6" w:rsidRDefault="009E53A6" w:rsidP="00785918">
      <w:pPr>
        <w:pStyle w:val="Prrafodelista"/>
        <w:numPr>
          <w:ilvl w:val="1"/>
          <w:numId w:val="13"/>
        </w:numPr>
      </w:pPr>
      <w:r w:rsidRPr="00492B7B">
        <w:rPr>
          <w:b/>
          <w:u w:val="single"/>
        </w:rPr>
        <w:lastRenderedPageBreak/>
        <w:t>Install BootMii as IOS</w:t>
      </w:r>
      <w:r>
        <w:t xml:space="preserve">: Instala BootMii en la posición IOS254. </w:t>
      </w:r>
    </w:p>
    <w:p w:rsidR="009E53A6" w:rsidRDefault="009E53A6" w:rsidP="009E53A6">
      <w:r>
        <w:t>Una vez seleccionada la opción de instalación, el HackMii Installer pedirá la inserción de una tarjeta SD para copiar los archivos necesarios de BootMii. Selecciona "</w:t>
      </w:r>
      <w:r>
        <w:rPr>
          <w:b/>
          <w:bCs/>
        </w:rPr>
        <w:t>Yes, continue</w:t>
      </w:r>
      <w:r>
        <w:t>" para copiar los archivos, y de nuevo a continuación para instalar BootMii. Si se ha instalado correctamente aparecerá el texto "</w:t>
      </w:r>
      <w:r>
        <w:rPr>
          <w:b/>
          <w:bCs/>
          <w:color w:val="008000"/>
        </w:rPr>
        <w:t>SUCCESS</w:t>
      </w:r>
      <w:r>
        <w:t>", selecciona "</w:t>
      </w:r>
      <w:r>
        <w:rPr>
          <w:b/>
          <w:bCs/>
        </w:rPr>
        <w:t>Continue</w:t>
      </w:r>
      <w:r>
        <w:t>" para volver a la pantalla de instalación, y ahí “</w:t>
      </w:r>
      <w:r w:rsidRPr="000C7B43">
        <w:rPr>
          <w:b/>
        </w:rPr>
        <w:t>Exit</w:t>
      </w:r>
      <w:r>
        <w:t xml:space="preserve">” para salir. Volverás al </w:t>
      </w:r>
      <w:r w:rsidR="00BC4D3E">
        <w:t>M</w:t>
      </w:r>
      <w:r>
        <w:t>enú del Sistema y verás el Canal Homebrew recién instalado.</w:t>
      </w:r>
    </w:p>
    <w:p w:rsidR="008C04F4" w:rsidRDefault="008C04F4" w:rsidP="009E53A6"/>
    <w:p w:rsidR="008C04F4" w:rsidRDefault="008C04F4" w:rsidP="009E53A6">
      <w:r>
        <w:t xml:space="preserve">Si tienes dudas sobre este proceso puedes consultar la </w:t>
      </w:r>
      <w:ins w:id="128" w:author="Guillermo" w:date="2011-04-09T00:59:00Z">
        <w:r w:rsidR="00D2139E" w:rsidRPr="00D2139E">
          <w:rPr>
            <w:b/>
            <w:color w:val="406E8C" w:themeColor="accent6" w:themeShade="BF"/>
            <w:rPrChange w:id="129" w:author="Guillermo" w:date="2011-04-09T00:59:00Z">
              <w:rPr>
                <w:rFonts w:asciiTheme="majorHAnsi" w:hAnsiTheme="majorHAnsi"/>
                <w:color w:val="438086" w:themeColor="accent2"/>
                <w:sz w:val="28"/>
                <w:szCs w:val="28"/>
              </w:rPr>
            </w:rPrChange>
          </w:rPr>
          <w:fldChar w:fldCharType="begin"/>
        </w:r>
        <w:r w:rsidR="00D2139E" w:rsidRPr="00D2139E">
          <w:rPr>
            <w:b/>
            <w:color w:val="406E8C" w:themeColor="accent6" w:themeShade="BF"/>
            <w:rPrChange w:id="130" w:author="Guillermo" w:date="2011-04-09T00:59:00Z">
              <w:rPr>
                <w:rFonts w:asciiTheme="majorHAnsi" w:hAnsiTheme="majorHAnsi"/>
                <w:color w:val="438086" w:themeColor="accent2"/>
                <w:sz w:val="28"/>
                <w:szCs w:val="28"/>
              </w:rPr>
            </w:rPrChange>
          </w:rPr>
          <w:instrText xml:space="preserve"> HYPERLINK "http://www.elotrolado.net/wiki/HackMii_Installer" </w:instrText>
        </w:r>
        <w:r w:rsidR="00D2139E" w:rsidRPr="00D2139E">
          <w:rPr>
            <w:b/>
            <w:color w:val="406E8C" w:themeColor="accent6" w:themeShade="BF"/>
            <w:rPrChange w:id="131" w:author="Guillermo" w:date="2011-04-09T00:59:00Z">
              <w:rPr>
                <w:rFonts w:asciiTheme="majorHAnsi" w:hAnsiTheme="majorHAnsi"/>
                <w:color w:val="438086" w:themeColor="accent2"/>
                <w:sz w:val="28"/>
                <w:szCs w:val="28"/>
              </w:rPr>
            </w:rPrChange>
          </w:rPr>
          <w:fldChar w:fldCharType="separate"/>
        </w:r>
        <w:r w:rsidRPr="00D2139E">
          <w:rPr>
            <w:rStyle w:val="Hipervnculo"/>
            <w:b/>
            <w:color w:val="406E8C" w:themeColor="accent6" w:themeShade="BF"/>
            <w:rPrChange w:id="132" w:author="Guillermo" w:date="2011-04-09T00:59:00Z">
              <w:rPr>
                <w:rStyle w:val="Hipervnculo"/>
                <w:rFonts w:asciiTheme="majorHAnsi" w:hAnsiTheme="majorHAnsi"/>
                <w:sz w:val="28"/>
                <w:szCs w:val="28"/>
              </w:rPr>
            </w:rPrChange>
          </w:rPr>
          <w:t>wiki del HackMii Installer en EOL</w:t>
        </w:r>
        <w:r w:rsidR="00D2139E" w:rsidRPr="00D2139E">
          <w:rPr>
            <w:b/>
            <w:color w:val="406E8C" w:themeColor="accent6" w:themeShade="BF"/>
            <w:rPrChange w:id="133" w:author="Guillermo" w:date="2011-04-09T00:59:00Z">
              <w:rPr>
                <w:rFonts w:asciiTheme="majorHAnsi" w:hAnsiTheme="majorHAnsi"/>
                <w:color w:val="438086" w:themeColor="accent2"/>
                <w:sz w:val="28"/>
                <w:szCs w:val="28"/>
              </w:rPr>
            </w:rPrChange>
          </w:rPr>
          <w:fldChar w:fldCharType="end"/>
        </w:r>
      </w:ins>
      <w:del w:id="134" w:author="Guillermo" w:date="2011-04-09T00:58:00Z">
        <w:r w:rsidDel="00D2139E">
          <w:delText xml:space="preserve"> </w:delText>
        </w:r>
        <w:r w:rsidR="00D2139E" w:rsidDel="00D2139E">
          <w:fldChar w:fldCharType="begin"/>
        </w:r>
        <w:r w:rsidR="00D2139E" w:rsidDel="00D2139E">
          <w:delInstrText xml:space="preserve"> HYPERLINK "http://www.elotrolado.net/wiki/HackMii_Installer" </w:delInstrText>
        </w:r>
        <w:r w:rsidR="00D2139E" w:rsidDel="00D2139E">
          <w:fldChar w:fldCharType="separate"/>
        </w:r>
        <w:r w:rsidRPr="00FD4F95" w:rsidDel="00D2139E">
          <w:rPr>
            <w:rStyle w:val="Hipervnculo"/>
            <w:color w:val="406E8C" w:themeColor="accent6" w:themeShade="BF"/>
          </w:rPr>
          <w:delText>http://www.elotrolado.net/wiki/HackMii_Installer</w:delText>
        </w:r>
        <w:r w:rsidR="00D2139E" w:rsidDel="00D2139E">
          <w:rPr>
            <w:rStyle w:val="Hipervnculo"/>
            <w:color w:val="406E8C" w:themeColor="accent6" w:themeShade="BF"/>
          </w:rPr>
          <w:fldChar w:fldCharType="end"/>
        </w:r>
      </w:del>
      <w:r>
        <w:t>.</w:t>
      </w:r>
      <w:r w:rsidR="00B34F39">
        <w:t xml:space="preserve"> También puedes visitar la </w:t>
      </w:r>
      <w:ins w:id="135" w:author="Guillermo" w:date="2011-04-09T00:59:00Z">
        <w:r w:rsidR="00D2139E" w:rsidRPr="00D2139E">
          <w:rPr>
            <w:b/>
            <w:color w:val="406E8C" w:themeColor="accent6" w:themeShade="BF"/>
            <w:rPrChange w:id="136" w:author="Guillermo" w:date="2011-04-09T00:59:00Z">
              <w:rPr>
                <w:rFonts w:asciiTheme="majorHAnsi" w:hAnsiTheme="majorHAnsi"/>
                <w:color w:val="438086" w:themeColor="accent2"/>
                <w:sz w:val="28"/>
                <w:szCs w:val="28"/>
              </w:rPr>
            </w:rPrChange>
          </w:rPr>
          <w:fldChar w:fldCharType="begin"/>
        </w:r>
        <w:r w:rsidR="00D2139E" w:rsidRPr="00D2139E">
          <w:rPr>
            <w:b/>
            <w:color w:val="406E8C" w:themeColor="accent6" w:themeShade="BF"/>
            <w:rPrChange w:id="137" w:author="Guillermo" w:date="2011-04-09T00:59:00Z">
              <w:rPr>
                <w:rFonts w:asciiTheme="majorHAnsi" w:hAnsiTheme="majorHAnsi"/>
                <w:color w:val="438086" w:themeColor="accent2"/>
                <w:sz w:val="28"/>
                <w:szCs w:val="28"/>
              </w:rPr>
            </w:rPrChange>
          </w:rPr>
          <w:instrText xml:space="preserve"> HYPERLINK "http://www.elotrolado.net/wiki/Homebrew_Channel" </w:instrText>
        </w:r>
        <w:r w:rsidR="00D2139E" w:rsidRPr="00D2139E">
          <w:rPr>
            <w:b/>
            <w:color w:val="406E8C" w:themeColor="accent6" w:themeShade="BF"/>
            <w:rPrChange w:id="138" w:author="Guillermo" w:date="2011-04-09T00:59:00Z">
              <w:rPr>
                <w:rFonts w:asciiTheme="majorHAnsi" w:hAnsiTheme="majorHAnsi"/>
                <w:color w:val="438086" w:themeColor="accent2"/>
                <w:sz w:val="28"/>
                <w:szCs w:val="28"/>
              </w:rPr>
            </w:rPrChange>
          </w:rPr>
          <w:fldChar w:fldCharType="separate"/>
        </w:r>
        <w:r w:rsidR="00B34F39" w:rsidRPr="00D2139E">
          <w:rPr>
            <w:rStyle w:val="Hipervnculo"/>
            <w:b/>
            <w:color w:val="406E8C" w:themeColor="accent6" w:themeShade="BF"/>
            <w:rPrChange w:id="139" w:author="Guillermo" w:date="2011-04-09T00:59:00Z">
              <w:rPr>
                <w:rStyle w:val="Hipervnculo"/>
                <w:rFonts w:asciiTheme="majorHAnsi" w:hAnsiTheme="majorHAnsi"/>
                <w:sz w:val="28"/>
                <w:szCs w:val="28"/>
              </w:rPr>
            </w:rPrChange>
          </w:rPr>
          <w:t>wiki del Canal Homebrew en EOL</w:t>
        </w:r>
        <w:r w:rsidR="00D2139E" w:rsidRPr="00D2139E">
          <w:rPr>
            <w:b/>
            <w:color w:val="406E8C" w:themeColor="accent6" w:themeShade="BF"/>
            <w:rPrChange w:id="140" w:author="Guillermo" w:date="2011-04-09T00:59:00Z">
              <w:rPr>
                <w:rFonts w:asciiTheme="majorHAnsi" w:hAnsiTheme="majorHAnsi"/>
                <w:color w:val="438086" w:themeColor="accent2"/>
                <w:sz w:val="28"/>
                <w:szCs w:val="28"/>
              </w:rPr>
            </w:rPrChange>
          </w:rPr>
          <w:fldChar w:fldCharType="end"/>
        </w:r>
      </w:ins>
      <w:r w:rsidR="00B34F39">
        <w:t xml:space="preserve"> </w:t>
      </w:r>
      <w:del w:id="141" w:author="Guillermo" w:date="2011-04-09T00:59:00Z">
        <w:r w:rsidR="00D2139E" w:rsidDel="00D2139E">
          <w:fldChar w:fldCharType="begin"/>
        </w:r>
        <w:r w:rsidR="00D2139E" w:rsidDel="00D2139E">
          <w:delInstrText xml:space="preserve"> HYPERLINK "http://www.elotrolado.net/wiki/Homebrew_Channel" </w:delInstrText>
        </w:r>
        <w:r w:rsidR="00D2139E" w:rsidDel="00D2139E">
          <w:fldChar w:fldCharType="separate"/>
        </w:r>
        <w:r w:rsidR="00B34F39" w:rsidRPr="00FD4F95" w:rsidDel="00D2139E">
          <w:rPr>
            <w:rStyle w:val="Hipervnculo"/>
            <w:color w:val="406E8C" w:themeColor="accent6" w:themeShade="BF"/>
          </w:rPr>
          <w:delText>http://www.elotrolado.net/wiki/Homebrew_Channel</w:delText>
        </w:r>
        <w:r w:rsidR="00D2139E" w:rsidDel="00D2139E">
          <w:rPr>
            <w:rStyle w:val="Hipervnculo"/>
            <w:color w:val="406E8C" w:themeColor="accent6" w:themeShade="BF"/>
          </w:rPr>
          <w:fldChar w:fldCharType="end"/>
        </w:r>
        <w:r w:rsidR="00B34F39" w:rsidRPr="00FD4F95" w:rsidDel="00D2139E">
          <w:rPr>
            <w:color w:val="406E8C" w:themeColor="accent6" w:themeShade="BF"/>
          </w:rPr>
          <w:delText xml:space="preserve"> </w:delText>
        </w:r>
      </w:del>
      <w:r w:rsidR="00B34F39">
        <w:t>si quieres ver cómo se utiliza antes de continuar con el proceso.</w:t>
      </w:r>
    </w:p>
    <w:p w:rsidR="00CC13A5" w:rsidRDefault="007452AD" w:rsidP="007452AD">
      <w:pPr>
        <w:pStyle w:val="Ttulo2"/>
      </w:pPr>
      <w:bookmarkStart w:id="142" w:name="_Toc285987390"/>
      <w:r>
        <w:t>Haciendo copia de la NAND con BootMii</w:t>
      </w:r>
      <w:bookmarkEnd w:id="142"/>
    </w:p>
    <w:p w:rsidR="009E53A6" w:rsidRDefault="009E53A6" w:rsidP="009E53A6"/>
    <w:p w:rsidR="00FF69A0" w:rsidRDefault="009E53A6" w:rsidP="009E53A6">
      <w:r>
        <w:t xml:space="preserve">Este proceso es opcional pero muy recomendable, no obstante puede ser realizado más adelante en cualquier momento. Además de la tarjeta SD, </w:t>
      </w:r>
      <w:r w:rsidR="003876DE">
        <w:t>puedes usar</w:t>
      </w:r>
      <w:r>
        <w:t xml:space="preserve"> un mando de GameCube conectado al puerto 1 de la consola.</w:t>
      </w:r>
      <w:r w:rsidR="00FF69A0">
        <w:t xml:space="preserve"> </w:t>
      </w:r>
      <w:r>
        <w:t xml:space="preserve">Sin tocar la tarjeta SD entra directamente en el </w:t>
      </w:r>
      <w:r w:rsidRPr="0022007E">
        <w:rPr>
          <w:b/>
        </w:rPr>
        <w:t>Canal Homebrew</w:t>
      </w:r>
      <w:r>
        <w:t xml:space="preserve">. Una vez abierto, pulsa </w:t>
      </w:r>
      <w:r w:rsidR="00B34F39">
        <w:rPr>
          <w:lang w:eastAsia="es-ES_tradnl"/>
        </w:rPr>
        <w:drawing>
          <wp:inline distT="0" distB="0" distL="0" distR="0">
            <wp:extent cx="180753" cy="180753"/>
            <wp:effectExtent l="0" t="0" r="0" b="0"/>
            <wp:docPr id="3" name="Imagen 3" descr="C:\Users\Guillermo\Desktop\WiiBoto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BotonHom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r w:rsidR="00B34F39">
        <w:t xml:space="preserve"> </w:t>
      </w:r>
      <w:r>
        <w:t>y selecciona la opción “</w:t>
      </w:r>
      <w:r w:rsidRPr="0022007E">
        <w:rPr>
          <w:b/>
          <w:u w:val="single"/>
        </w:rPr>
        <w:t>Lanzar BootMii</w:t>
      </w:r>
      <w:r>
        <w:t xml:space="preserve">”. </w:t>
      </w:r>
    </w:p>
    <w:p w:rsidR="009E53A6" w:rsidRDefault="009E53A6" w:rsidP="009E53A6">
      <w:r>
        <w:t xml:space="preserve">Usa el pad del mando de GC </w:t>
      </w:r>
      <w:r w:rsidR="003876DE">
        <w:t>o el botón</w:t>
      </w:r>
      <w:r w:rsidR="003876DE" w:rsidRPr="003876DE">
        <w:rPr>
          <w:lang w:eastAsia="es-ES_tradnl"/>
        </w:rPr>
        <w:t xml:space="preserve"> </w:t>
      </w:r>
      <w:r w:rsidR="003876DE">
        <w:rPr>
          <w:lang w:eastAsia="es-ES_tradnl"/>
        </w:rPr>
        <w:drawing>
          <wp:inline distT="0" distB="0" distL="0" distR="0" wp14:anchorId="51D58AE6" wp14:editId="5ECC7C23">
            <wp:extent cx="285750" cy="18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85750" cy="180975"/>
                    </a:xfrm>
                    <a:prstGeom prst="rect">
                      <a:avLst/>
                    </a:prstGeom>
                  </pic:spPr>
                </pic:pic>
              </a:graphicData>
            </a:graphic>
          </wp:inline>
        </w:drawing>
      </w:r>
      <w:r w:rsidR="003876DE">
        <w:t xml:space="preserve"> del frontal de la consola </w:t>
      </w:r>
      <w:r>
        <w:t xml:space="preserve">para seleccionar la opción que está a la derecha y pulsa </w:t>
      </w:r>
      <w:r w:rsidR="00F65C89">
        <w:rPr>
          <w:lang w:eastAsia="es-ES_tradnl"/>
        </w:rPr>
        <w:drawing>
          <wp:inline distT="0" distB="0" distL="0" distR="0" wp14:anchorId="1BAA79E8" wp14:editId="7613670F">
            <wp:extent cx="180754" cy="180754"/>
            <wp:effectExtent l="0" t="0" r="0" b="0"/>
            <wp:docPr id="24" name="Imagen 24"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3876DE">
        <w:t xml:space="preserve"> o </w:t>
      </w:r>
      <w:r w:rsidR="003876DE">
        <w:rPr>
          <w:lang w:eastAsia="es-ES_tradnl"/>
        </w:rPr>
        <w:drawing>
          <wp:inline distT="0" distB="0" distL="0" distR="0" wp14:anchorId="3D2B6412" wp14:editId="69CDC226">
            <wp:extent cx="285750" cy="1619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85750" cy="161925"/>
                    </a:xfrm>
                    <a:prstGeom prst="rect">
                      <a:avLst/>
                    </a:prstGeom>
                  </pic:spPr>
                </pic:pic>
              </a:graphicData>
            </a:graphic>
          </wp:inline>
        </w:drawing>
      </w:r>
      <w:r>
        <w:t xml:space="preserve">, y en la siguiente pantalla selecciona la opción de la izquierda para acceder a </w:t>
      </w:r>
      <w:r w:rsidRPr="0022007E">
        <w:rPr>
          <w:b/>
        </w:rPr>
        <w:t>BackupMii</w:t>
      </w:r>
      <w:r>
        <w:t>. Si todo es correcto, la copia de la NAND comenzará automáticamente.</w:t>
      </w:r>
    </w:p>
    <w:p w:rsidR="009E53A6" w:rsidRDefault="009E53A6" w:rsidP="009E53A6">
      <w:r>
        <w:t>Cuando haya terminado aparecerá el texto “</w:t>
      </w:r>
      <w:r w:rsidRPr="0022007E">
        <w:rPr>
          <w:b/>
        </w:rPr>
        <w:t>Verify succeded!</w:t>
      </w:r>
      <w:r>
        <w:t>”, pulsa cualquier tecla para volver al menú anterior. Apaga la consola, saca la tarjeta SD e introdúcela en el PC. En la raíz de la tarjeta SD se encuentran dos archivos que contienen la copia de la NAND, “</w:t>
      </w:r>
      <w:r w:rsidRPr="0022007E">
        <w:rPr>
          <w:b/>
        </w:rPr>
        <w:t>nand.bin</w:t>
      </w:r>
      <w:r>
        <w:t>” y “</w:t>
      </w:r>
      <w:r w:rsidRPr="0022007E">
        <w:rPr>
          <w:b/>
        </w:rPr>
        <w:t>keys.bin</w:t>
      </w:r>
      <w:r>
        <w:t>”, guarda estos archivos en tu PC por si son necesarios en un futuro</w:t>
      </w:r>
      <w:r w:rsidR="00BC4D3E">
        <w:t xml:space="preserve"> junto con la carpeta “</w:t>
      </w:r>
      <w:r w:rsidR="00BC4D3E" w:rsidRPr="00BC4D3E">
        <w:rPr>
          <w:b/>
        </w:rPr>
        <w:t>bootmii</w:t>
      </w:r>
      <w:r w:rsidR="00BC4D3E">
        <w:t>”</w:t>
      </w:r>
      <w:r>
        <w:t>.</w:t>
      </w:r>
    </w:p>
    <w:p w:rsidR="009E53A6" w:rsidRDefault="009E53A6" w:rsidP="009E53A6"/>
    <w:p w:rsidR="008C04F4" w:rsidRDefault="008C04F4" w:rsidP="009E53A6">
      <w:r>
        <w:t xml:space="preserve">Si tienes dudas sobre este proceso puedes consultar la wiki </w:t>
      </w:r>
      <w:r w:rsidR="006730D3">
        <w:t>de BootMii</w:t>
      </w:r>
      <w:r>
        <w:t xml:space="preserve"> en EOL</w:t>
      </w:r>
      <w:r w:rsidR="006730D3">
        <w:t xml:space="preserve"> </w:t>
      </w:r>
      <w:hyperlink r:id="rId57" w:history="1">
        <w:r w:rsidR="006730D3" w:rsidRPr="00FD4F95">
          <w:rPr>
            <w:rStyle w:val="Hipervnculo"/>
            <w:color w:val="406E8C" w:themeColor="accent6" w:themeShade="BF"/>
          </w:rPr>
          <w:t>http://www.elotrolado.net/wiki/BootMii</w:t>
        </w:r>
      </w:hyperlink>
      <w:r w:rsidR="006730D3">
        <w:t>.</w:t>
      </w:r>
    </w:p>
    <w:p w:rsidR="002372F8" w:rsidRDefault="002372F8" w:rsidP="009E53A6"/>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CC13A5" w:rsidRDefault="00CC13A5" w:rsidP="00CC13A5">
      <w:pPr>
        <w:pStyle w:val="Ttulo1"/>
        <w:jc w:val="center"/>
      </w:pPr>
      <w:bookmarkStart w:id="143" w:name="_Toc285987391"/>
      <w:r>
        <w:lastRenderedPageBreak/>
        <w:t>Paso 2: Instalando los cIOS</w:t>
      </w:r>
      <w:bookmarkEnd w:id="143"/>
    </w:p>
    <w:p w:rsidR="00CC13A5" w:rsidRDefault="00CC13A5" w:rsidP="00CC13A5"/>
    <w:p w:rsidR="00CC13A5" w:rsidRDefault="007412B0" w:rsidP="00CC13A5">
      <w:r>
        <w:t>Una vez instalado el Canal Homebrew y BootMii el siguiente paso es la instalación de un IOS con el bug Trucha en la consola Wii. Este IOS permitirá a las aplicaciones instalar contenido no firmado por Nintendo en la consola,</w:t>
      </w:r>
      <w:r w:rsidR="00FD793C">
        <w:t xml:space="preserve"> </w:t>
      </w:r>
      <w:r w:rsidR="00BC4D3E">
        <w:t>como los cIOS necesarios para la carga de juegos por USB</w:t>
      </w:r>
      <w:r>
        <w:t>. Para este paso necesitarás:</w:t>
      </w:r>
    </w:p>
    <w:p w:rsidR="007412B0" w:rsidRDefault="007412B0" w:rsidP="00785918">
      <w:pPr>
        <w:pStyle w:val="Prrafodelista"/>
        <w:numPr>
          <w:ilvl w:val="0"/>
          <w:numId w:val="14"/>
        </w:numPr>
      </w:pPr>
      <w:r>
        <w:t xml:space="preserve">Tarjeta SD formateada </w:t>
      </w:r>
      <w:r w:rsidR="001D28AF">
        <w:t xml:space="preserve">(otra vez) </w:t>
      </w:r>
      <w:r>
        <w:t>con el formateador oficial</w:t>
      </w:r>
    </w:p>
    <w:p w:rsidR="007412B0" w:rsidRDefault="007412B0" w:rsidP="00785918">
      <w:pPr>
        <w:pStyle w:val="Prrafodelista"/>
        <w:numPr>
          <w:ilvl w:val="0"/>
          <w:numId w:val="14"/>
        </w:numPr>
      </w:pPr>
      <w:r>
        <w:t>PC con lector de tarjetas</w:t>
      </w:r>
    </w:p>
    <w:p w:rsidR="007412B0" w:rsidRDefault="007412B0" w:rsidP="00785918">
      <w:pPr>
        <w:pStyle w:val="Prrafodelista"/>
        <w:numPr>
          <w:ilvl w:val="0"/>
          <w:numId w:val="14"/>
        </w:numPr>
      </w:pPr>
      <w:r>
        <w:t>Descargar las aplicaciones necesarias:</w:t>
      </w:r>
    </w:p>
    <w:p w:rsidR="007412B0" w:rsidRDefault="001F695C" w:rsidP="00785918">
      <w:pPr>
        <w:pStyle w:val="Prrafodelista"/>
        <w:numPr>
          <w:ilvl w:val="1"/>
          <w:numId w:val="14"/>
        </w:numPr>
      </w:pPr>
      <w:r>
        <w:fldChar w:fldCharType="begin"/>
      </w:r>
      <w:ins w:id="144" w:author="Guillermo" w:date="2011-03-04T19:47:00Z">
        <w:r w:rsidR="00FF68CF">
          <w:instrText>HYPERLINK "http://code.google.com/p/softmodii-eol/downloads/detail?name=CSD%2C%20IOS236mod%20y%20cIOS.zip&amp;can=2&amp;q="</w:instrText>
        </w:r>
      </w:ins>
      <w:del w:id="145" w:author="Guillermo" w:date="2011-03-04T19:47:00Z">
        <w:r w:rsidDel="00FF68CF">
          <w:delInstrText xml:space="preserve"> HYPERLINK "http://www.mediafire.com/?c3mq3cb314m5uor" </w:delInstrText>
        </w:r>
      </w:del>
      <w:r>
        <w:fldChar w:fldCharType="separate"/>
      </w:r>
      <w:r w:rsidR="007412B0" w:rsidRPr="00FD4F95">
        <w:rPr>
          <w:rStyle w:val="Hipervnculo"/>
          <w:b/>
          <w:color w:val="406E8C" w:themeColor="accent6" w:themeShade="BF"/>
        </w:rPr>
        <w:t>Pack con</w:t>
      </w:r>
      <w:r w:rsidR="008523B9">
        <w:rPr>
          <w:rStyle w:val="Hipervnculo"/>
          <w:b/>
          <w:color w:val="406E8C" w:themeColor="accent6" w:themeShade="BF"/>
        </w:rPr>
        <w:t xml:space="preserve"> </w:t>
      </w:r>
      <w:r w:rsidR="000C4609">
        <w:rPr>
          <w:rStyle w:val="Hipervnculo"/>
          <w:b/>
          <w:color w:val="406E8C" w:themeColor="accent6" w:themeShade="BF"/>
        </w:rPr>
        <w:t xml:space="preserve">CSD, </w:t>
      </w:r>
      <w:r w:rsidR="004B7360">
        <w:rPr>
          <w:rStyle w:val="Hipervnculo"/>
          <w:b/>
          <w:color w:val="406E8C" w:themeColor="accent6" w:themeShade="BF"/>
        </w:rPr>
        <w:t xml:space="preserve">IOS236 Installer v5 MOD, </w:t>
      </w:r>
      <w:r w:rsidR="007412B0" w:rsidRPr="00FD4F95">
        <w:rPr>
          <w:rStyle w:val="Hipervnculo"/>
          <w:b/>
          <w:color w:val="406E8C" w:themeColor="accent6" w:themeShade="BF"/>
        </w:rPr>
        <w:t xml:space="preserve">cIOS installer v5.1 de Hermes </w:t>
      </w:r>
      <w:r w:rsidR="002A1032">
        <w:rPr>
          <w:rStyle w:val="Hipervnculo"/>
          <w:b/>
          <w:color w:val="406E8C" w:themeColor="accent6" w:themeShade="BF"/>
        </w:rPr>
        <w:t xml:space="preserve">y </w:t>
      </w:r>
      <w:r w:rsidR="007412B0" w:rsidRPr="00FD4F95">
        <w:rPr>
          <w:rStyle w:val="Hipervnculo"/>
          <w:b/>
          <w:color w:val="406E8C" w:themeColor="accent6" w:themeShade="BF"/>
        </w:rPr>
        <w:t>cIOS installer v19 de Waninkoko</w:t>
      </w:r>
      <w:r>
        <w:rPr>
          <w:rStyle w:val="Hipervnculo"/>
          <w:b/>
          <w:color w:val="406E8C" w:themeColor="accent6" w:themeShade="BF"/>
        </w:rPr>
        <w:fldChar w:fldCharType="end"/>
      </w:r>
      <w:r w:rsidR="004959E3">
        <w:t>, a copiar en la tarjeta SD.</w:t>
      </w:r>
    </w:p>
    <w:p w:rsidR="007412B0" w:rsidRDefault="000C4609" w:rsidP="000C4609">
      <w:pPr>
        <w:pStyle w:val="Prrafodelista"/>
        <w:numPr>
          <w:ilvl w:val="1"/>
          <w:numId w:val="14"/>
        </w:numPr>
      </w:pPr>
      <w:r>
        <w:t xml:space="preserve">Si no te funciona el </w:t>
      </w:r>
      <w:r w:rsidRPr="000C4609">
        <w:rPr>
          <w:b/>
          <w:u w:val="single"/>
        </w:rPr>
        <w:t>CSD</w:t>
      </w:r>
      <w:r>
        <w:t xml:space="preserve">, </w:t>
      </w:r>
      <w:r w:rsidR="007760F9">
        <w:t>requerirás</w:t>
      </w:r>
      <w:r w:rsidR="007412B0">
        <w:t xml:space="preserve"> además el programa </w:t>
      </w:r>
      <w:r w:rsidR="001F695C">
        <w:fldChar w:fldCharType="begin"/>
      </w:r>
      <w:ins w:id="146" w:author="Guillermo" w:date="2011-03-04T19:48:00Z">
        <w:r w:rsidR="00FF68CF">
          <w:instrText>HYPERLINK "http://code.google.com/p/softmodii-eol/downloads/detail?name=NUSD%201_5a.zip&amp;can=2&amp;q="</w:instrText>
        </w:r>
      </w:ins>
      <w:del w:id="147" w:author="Guillermo" w:date="2011-03-04T19:48:00Z">
        <w:r w:rsidR="001F695C" w:rsidDel="00FF68CF">
          <w:delInstrText xml:space="preserve"> HYPERLINK "http://www.mediafire.com/?dux1wq9rdioclhw" </w:delInstrText>
        </w:r>
      </w:del>
      <w:r w:rsidR="001F695C">
        <w:fldChar w:fldCharType="separate"/>
      </w:r>
      <w:r w:rsidR="007412B0" w:rsidRPr="00FD4F95">
        <w:rPr>
          <w:rStyle w:val="Hipervnculo"/>
          <w:b/>
          <w:color w:val="406E8C" w:themeColor="accent6" w:themeShade="BF"/>
        </w:rPr>
        <w:t>NUS Downloader</w:t>
      </w:r>
      <w:r w:rsidR="001F695C">
        <w:rPr>
          <w:rStyle w:val="Hipervnculo"/>
          <w:b/>
          <w:color w:val="406E8C" w:themeColor="accent6" w:themeShade="BF"/>
        </w:rPr>
        <w:fldChar w:fldCharType="end"/>
      </w:r>
      <w:r w:rsidR="007412B0">
        <w:t xml:space="preserve"> y ejecutarlo en un PC c</w:t>
      </w:r>
      <w:r w:rsidR="004B7360">
        <w:t>on Windows conectado a Internet (en Linux o MacOSX puedes ejecutarlo con un emulador como</w:t>
      </w:r>
      <w:r w:rsidR="00BC4D3E">
        <w:t xml:space="preserve"> </w:t>
      </w:r>
      <w:hyperlink r:id="rId58" w:history="1">
        <w:r w:rsidR="00BC4D3E" w:rsidRPr="00850DC2">
          <w:rPr>
            <w:rStyle w:val="Hipervnculo"/>
            <w:b/>
            <w:color w:val="406E8C" w:themeColor="accent6" w:themeShade="BF"/>
          </w:rPr>
          <w:t>Wine</w:t>
        </w:r>
      </w:hyperlink>
      <w:r w:rsidR="00BC4D3E">
        <w:t>).</w:t>
      </w:r>
    </w:p>
    <w:p w:rsidR="00CF3AB7" w:rsidRDefault="00CF3AB7" w:rsidP="007412B0"/>
    <w:p w:rsidR="00CF3AB7" w:rsidRDefault="00603BE2" w:rsidP="007412B0">
      <w:r>
        <w:t>N</w:t>
      </w:r>
      <w:r w:rsidR="007412B0">
        <w:t xml:space="preserve">ecesitas usar el </w:t>
      </w:r>
      <w:r w:rsidR="00CF3AB7" w:rsidRPr="00CF3AB7">
        <w:t xml:space="preserve">CSD o </w:t>
      </w:r>
      <w:r w:rsidR="007412B0" w:rsidRPr="00CF3AB7">
        <w:t>NUS Downloader</w:t>
      </w:r>
      <w:r w:rsidR="00CF3AB7">
        <w:t xml:space="preserve"> </w:t>
      </w:r>
      <w:r w:rsidR="007412B0">
        <w:t xml:space="preserve">para conseguir los archivos .wad de los IOS </w:t>
      </w:r>
      <w:r w:rsidR="004959E3">
        <w:t>precisos</w:t>
      </w:r>
      <w:r w:rsidR="00CF3AB7">
        <w:t xml:space="preserve"> para la instalación. El </w:t>
      </w:r>
      <w:r w:rsidR="00CF3AB7">
        <w:rPr>
          <w:b/>
          <w:u w:val="single"/>
        </w:rPr>
        <w:t xml:space="preserve">proceso con </w:t>
      </w:r>
      <w:r w:rsidR="00CF3AB7" w:rsidRPr="00CF3AB7">
        <w:rPr>
          <w:b/>
          <w:u w:val="single"/>
        </w:rPr>
        <w:t>CSD</w:t>
      </w:r>
      <w:r w:rsidR="00CF3AB7">
        <w:t xml:space="preserve"> es sencillo: ejecuta el archivo </w:t>
      </w:r>
      <w:r w:rsidR="00CF3AB7">
        <w:br/>
      </w:r>
      <w:r w:rsidR="00CF3AB7" w:rsidRPr="00CF3AB7">
        <w:rPr>
          <w:b/>
        </w:rPr>
        <w:t>CSD PDF.exe</w:t>
      </w:r>
      <w:r w:rsidR="00CF3AB7">
        <w:t xml:space="preserve"> desde la tarjeta SD, pulsa </w:t>
      </w:r>
      <w:r w:rsidR="00CF3AB7" w:rsidRPr="00CF3AB7">
        <w:rPr>
          <w:b/>
        </w:rPr>
        <w:t>1</w:t>
      </w:r>
      <w:r w:rsidR="00CF3AB7">
        <w:t xml:space="preserve"> en la ventana emergente y luego </w:t>
      </w:r>
      <w:r w:rsidR="00CF3AB7" w:rsidRPr="00CF3AB7">
        <w:rPr>
          <w:b/>
        </w:rPr>
        <w:t>Intro</w:t>
      </w:r>
      <w:r w:rsidR="00CF3AB7">
        <w:t>, y los archivos se descargarán automáticamente en tu tarjeta SD, quedando lista para continuar.</w:t>
      </w:r>
    </w:p>
    <w:p w:rsidR="007412B0" w:rsidRDefault="00CF3AB7" w:rsidP="007412B0">
      <w:r w:rsidRPr="00CF3AB7">
        <w:rPr>
          <w:u w:val="single"/>
        </w:rPr>
        <w:t>Si CSD no te funciona</w:t>
      </w:r>
      <w:r>
        <w:t xml:space="preserve"> tendrás que usar el NUSD; </w:t>
      </w:r>
      <w:r w:rsidR="007412B0">
        <w:t xml:space="preserve">para ello, </w:t>
      </w:r>
      <w:r w:rsidR="00C51944">
        <w:t xml:space="preserve">copia la carpeta del programa en tu PC, </w:t>
      </w:r>
      <w:r w:rsidR="007412B0">
        <w:t>eje</w:t>
      </w:r>
      <w:r w:rsidR="00C51944">
        <w:t>cuta el NUS Downloader y sigue los siguientes pasos:</w:t>
      </w:r>
    </w:p>
    <w:p w:rsidR="00CF3AB7" w:rsidRDefault="00C51944" w:rsidP="00785918">
      <w:pPr>
        <w:pStyle w:val="Prrafodelista"/>
        <w:numPr>
          <w:ilvl w:val="0"/>
          <w:numId w:val="15"/>
        </w:numPr>
      </w:pPr>
      <w:r>
        <w:t>En el menú “</w:t>
      </w:r>
      <w:r w:rsidRPr="00CF3AB7">
        <w:rPr>
          <w:b/>
        </w:rPr>
        <w:t>Extras…</w:t>
      </w:r>
      <w:r>
        <w:t>” selecciona “</w:t>
      </w:r>
      <w:r w:rsidRPr="00CF3AB7">
        <w:rPr>
          <w:b/>
        </w:rPr>
        <w:t>Retrieve common key (key.bin)</w:t>
      </w:r>
      <w:r>
        <w:t>”</w:t>
      </w:r>
      <w:r w:rsidR="00CF3AB7">
        <w:t>.</w:t>
      </w:r>
    </w:p>
    <w:p w:rsidR="00C51944" w:rsidRDefault="00C51944" w:rsidP="00785918">
      <w:pPr>
        <w:pStyle w:val="Prrafodelista"/>
        <w:numPr>
          <w:ilvl w:val="0"/>
          <w:numId w:val="15"/>
        </w:numPr>
      </w:pPr>
      <w:r>
        <w:t>En el menú “</w:t>
      </w:r>
      <w:r w:rsidRPr="00CF3AB7">
        <w:rPr>
          <w:b/>
        </w:rPr>
        <w:t>Database</w:t>
      </w:r>
      <w:r>
        <w:t>” selecciona “</w:t>
      </w:r>
      <w:r w:rsidRPr="00CF3AB7">
        <w:rPr>
          <w:b/>
          <w:u w:val="single"/>
        </w:rPr>
        <w:t>IOS</w:t>
      </w:r>
      <w:r>
        <w:t>” -&gt; “</w:t>
      </w:r>
      <w:r w:rsidRPr="00CF3AB7">
        <w:rPr>
          <w:b/>
          <w:u w:val="single"/>
        </w:rPr>
        <w:t>IOS37</w:t>
      </w:r>
      <w:r>
        <w:t>” -&gt; “</w:t>
      </w:r>
      <w:r w:rsidRPr="00CF3AB7">
        <w:rPr>
          <w:b/>
          <w:u w:val="single"/>
        </w:rPr>
        <w:t>v3869</w:t>
      </w:r>
      <w:r>
        <w:t>” y pulsa “</w:t>
      </w:r>
      <w:r w:rsidRPr="00CF3AB7">
        <w:rPr>
          <w:b/>
        </w:rPr>
        <w:t>Start NUS Download</w:t>
      </w:r>
      <w:r>
        <w:t>”. Espera a que salga el mensaje “</w:t>
      </w:r>
      <w:r w:rsidRPr="00CF3AB7">
        <w:rPr>
          <w:b/>
        </w:rPr>
        <w:t>NUS Download Finished</w:t>
      </w:r>
      <w:r>
        <w:t>”.</w:t>
      </w:r>
    </w:p>
    <w:p w:rsidR="00C51944" w:rsidRDefault="00C51944" w:rsidP="00785918">
      <w:pPr>
        <w:pStyle w:val="Prrafodelista"/>
        <w:numPr>
          <w:ilvl w:val="0"/>
          <w:numId w:val="15"/>
        </w:numPr>
      </w:pPr>
      <w:r>
        <w:t xml:space="preserve">Repite el paso anterior con el </w:t>
      </w:r>
      <w:r w:rsidRPr="002428FC">
        <w:rPr>
          <w:b/>
          <w:u w:val="single"/>
        </w:rPr>
        <w:t>IOS38 v3867</w:t>
      </w:r>
      <w:r>
        <w:t xml:space="preserve"> y después con el </w:t>
      </w:r>
      <w:r w:rsidRPr="002428FC">
        <w:rPr>
          <w:b/>
          <w:u w:val="single"/>
        </w:rPr>
        <w:t>IOS57 v5661</w:t>
      </w:r>
      <w:r>
        <w:t>.</w:t>
      </w:r>
      <w:r w:rsidR="00D3556F">
        <w:t xml:space="preserve"> En la carpeta del programa del NUSD habrán aparecido </w:t>
      </w:r>
      <w:r w:rsidR="00D3556F" w:rsidRPr="00E64F1F">
        <w:rPr>
          <w:u w:val="single"/>
        </w:rPr>
        <w:t>tres nuevas carpetas</w:t>
      </w:r>
      <w:r w:rsidR="00D3556F">
        <w:t xml:space="preserve"> con nombres largos, crea una carpeta en </w:t>
      </w:r>
      <w:r w:rsidR="00D3556F" w:rsidRPr="00E64F1F">
        <w:rPr>
          <w:u w:val="single"/>
        </w:rPr>
        <w:t>la raíz de la tarjeta SD</w:t>
      </w:r>
      <w:r w:rsidR="00D3556F">
        <w:t xml:space="preserve"> llamada “</w:t>
      </w:r>
      <w:r w:rsidR="00D3556F" w:rsidRPr="00E64F1F">
        <w:rPr>
          <w:b/>
        </w:rPr>
        <w:t>ios</w:t>
      </w:r>
      <w:r w:rsidR="00D3556F">
        <w:t xml:space="preserve">” y copia las tres carpetas en su interior, después bórralas de la carpeta del </w:t>
      </w:r>
      <w:r w:rsidR="00CF3AB7">
        <w:t>NUSD</w:t>
      </w:r>
      <w:r w:rsidR="00D3556F">
        <w:t>.</w:t>
      </w:r>
    </w:p>
    <w:p w:rsidR="00D3556F" w:rsidRDefault="00D3556F" w:rsidP="00785918">
      <w:pPr>
        <w:pStyle w:val="Prrafodelista"/>
        <w:numPr>
          <w:ilvl w:val="0"/>
          <w:numId w:val="15"/>
        </w:numPr>
      </w:pPr>
      <w:r>
        <w:t>Ahora marca en la parte inferior de la ventana del NUSD las pestañas “</w:t>
      </w:r>
      <w:r w:rsidRPr="00E64F1F">
        <w:rPr>
          <w:b/>
        </w:rPr>
        <w:t>Pack -&gt; WAD</w:t>
      </w:r>
      <w:r>
        <w:t>” y “</w:t>
      </w:r>
      <w:r w:rsidRPr="00E64F1F">
        <w:rPr>
          <w:b/>
        </w:rPr>
        <w:t>Delete contents</w:t>
      </w:r>
      <w:r>
        <w:t>”, y repite el paso anterior con el</w:t>
      </w:r>
      <w:r w:rsidR="004B7360">
        <w:t xml:space="preserve"> </w:t>
      </w:r>
      <w:r w:rsidR="004B7360" w:rsidRPr="004B7360">
        <w:rPr>
          <w:b/>
          <w:u w:val="single"/>
        </w:rPr>
        <w:t>IOS36 v3351</w:t>
      </w:r>
      <w:r w:rsidR="004B7360">
        <w:t xml:space="preserve"> y el</w:t>
      </w:r>
      <w:r>
        <w:t xml:space="preserve"> </w:t>
      </w:r>
      <w:r w:rsidRPr="002428FC">
        <w:rPr>
          <w:b/>
          <w:u w:val="single"/>
        </w:rPr>
        <w:t>IOS38 v3867</w:t>
      </w:r>
      <w:r>
        <w:t>. Aparecerá</w:t>
      </w:r>
      <w:r w:rsidR="004D02D6">
        <w:t>n</w:t>
      </w:r>
      <w:r>
        <w:t xml:space="preserve"> otra</w:t>
      </w:r>
      <w:r w:rsidR="004D02D6">
        <w:t>s dos</w:t>
      </w:r>
      <w:r>
        <w:t xml:space="preserve"> carpeta con </w:t>
      </w:r>
      <w:r w:rsidR="004D02D6">
        <w:t>sendos</w:t>
      </w:r>
      <w:r w:rsidR="008026EB">
        <w:t xml:space="preserve"> archivo</w:t>
      </w:r>
      <w:r w:rsidR="004D02D6">
        <w:t>s</w:t>
      </w:r>
      <w:r>
        <w:t xml:space="preserve"> .wad en su interior, copia directamente </w:t>
      </w:r>
      <w:r w:rsidR="004D02D6">
        <w:rPr>
          <w:u w:val="single"/>
        </w:rPr>
        <w:t>los</w:t>
      </w:r>
      <w:r w:rsidR="008026EB">
        <w:rPr>
          <w:u w:val="single"/>
        </w:rPr>
        <w:t xml:space="preserve"> archivo</w:t>
      </w:r>
      <w:r w:rsidR="004D02D6">
        <w:rPr>
          <w:u w:val="single"/>
        </w:rPr>
        <w:t>s</w:t>
      </w:r>
      <w:r w:rsidRPr="00E64F1F">
        <w:rPr>
          <w:u w:val="single"/>
        </w:rPr>
        <w:t xml:space="preserve"> .wad</w:t>
      </w:r>
      <w:r>
        <w:t xml:space="preserve"> en la raíz de la tarjeta SD.</w:t>
      </w:r>
      <w:r w:rsidR="008D4580">
        <w:t xml:space="preserve"> Los archivos .wad deben tener tener como nombres</w:t>
      </w:r>
      <w:r w:rsidR="007760F9">
        <w:t xml:space="preserve"> </w:t>
      </w:r>
      <w:r w:rsidR="008D4580" w:rsidRPr="008D4580">
        <w:rPr>
          <w:b/>
        </w:rPr>
        <w:t>IOS36-64-v3351.wad</w:t>
      </w:r>
      <w:r w:rsidR="008D4580">
        <w:t xml:space="preserve"> e </w:t>
      </w:r>
      <w:r w:rsidR="007760F9">
        <w:br/>
      </w:r>
      <w:r w:rsidR="008D4580" w:rsidRPr="008D4580">
        <w:rPr>
          <w:b/>
        </w:rPr>
        <w:t>IOS38-64-v3867.wad</w:t>
      </w:r>
      <w:r w:rsidR="008D4580">
        <w:t>.</w:t>
      </w:r>
    </w:p>
    <w:p w:rsidR="004D02D6" w:rsidRDefault="004D02D6" w:rsidP="004D02D6">
      <w:pPr>
        <w:pStyle w:val="Ttulo2"/>
      </w:pPr>
      <w:bookmarkStart w:id="148" w:name="_Toc285987392"/>
      <w:r>
        <w:lastRenderedPageBreak/>
        <w:t>Instalación del IOS236</w:t>
      </w:r>
      <w:bookmarkEnd w:id="148"/>
    </w:p>
    <w:p w:rsidR="001D28AF" w:rsidRDefault="00CB28FC" w:rsidP="001D28AF">
      <w:r w:rsidRPr="00CB28FC">
        <w:rPr>
          <w:u w:val="single"/>
        </w:rPr>
        <w:t>Desenchufa cualquier mando o memoria</w:t>
      </w:r>
      <w:r>
        <w:t xml:space="preserve"> de GameCube que tengas enchufado</w:t>
      </w:r>
      <w:r w:rsidR="004959E3">
        <w:t xml:space="preserve">, e introduce la tarjeta SD con el pack y los archivos </w:t>
      </w:r>
      <w:r w:rsidR="00CF3AB7">
        <w:t xml:space="preserve">descargados con CSD o </w:t>
      </w:r>
      <w:r w:rsidR="004959E3">
        <w:t>NUSD</w:t>
      </w:r>
      <w:r>
        <w:t xml:space="preserve">. </w:t>
      </w:r>
      <w:r w:rsidR="001D28AF">
        <w:t>Abre el Canal Homebrew y carga la aplicación “</w:t>
      </w:r>
      <w:hyperlink r:id="rId59" w:history="1">
        <w:r w:rsidR="001D28AF" w:rsidRPr="0010182B">
          <w:rPr>
            <w:rStyle w:val="Hipervnculo"/>
            <w:b/>
            <w:color w:val="406E8C" w:themeColor="accent6" w:themeShade="BF"/>
          </w:rPr>
          <w:t>Instalador IOS236</w:t>
        </w:r>
      </w:hyperlink>
      <w:r w:rsidR="001D28AF">
        <w:t>”. La instalación se llevará a cabo automáticamente en unos 10-15 segundos y volverás al Canal Homebrew.</w:t>
      </w:r>
    </w:p>
    <w:p w:rsidR="001D28AF" w:rsidRDefault="001D28AF" w:rsidP="004D02D6">
      <w:pPr>
        <w:rPr>
          <w:b/>
          <w:color w:val="FF0000"/>
          <w:u w:val="single"/>
        </w:rPr>
      </w:pPr>
    </w:p>
    <w:p w:rsidR="004D02D6" w:rsidRDefault="004D02D6" w:rsidP="004D02D6">
      <w:r w:rsidRPr="00661883">
        <w:rPr>
          <w:b/>
          <w:color w:val="FF0000"/>
          <w:u w:val="single"/>
        </w:rPr>
        <w:t>¡¡¡ATENCIÓN!!!</w:t>
      </w:r>
      <w:r>
        <w:t xml:space="preserve"> Debido a un bug en el Canal Homebrew es posible que el instalador se te cuelgue, en particular si no tienes configurada una conexión a Internet en la Wii. Las posibles soluciones a esto pasan por configurar una conexión a Internet; algunos usuarios han comentado que dejando la Wii encendida unos minutos en el menú del sistema o el Canal Homebrew antes de ejecutar la aplicación han conseguido que les funcione. No es necesario que realices estas recomendaciones si el instalador IOS236 no se te cuelga.</w:t>
      </w:r>
    </w:p>
    <w:p w:rsidR="004D02D6" w:rsidRDefault="004D02D6" w:rsidP="004D02D6"/>
    <w:p w:rsidR="00CC13A5" w:rsidRDefault="00CC13A5" w:rsidP="00CC13A5">
      <w:pPr>
        <w:pStyle w:val="Ttulo2"/>
      </w:pPr>
      <w:bookmarkStart w:id="149" w:name="_Toc285987393"/>
      <w:r>
        <w:t>Instalación de los cIOS de Hermes</w:t>
      </w:r>
      <w:bookmarkEnd w:id="149"/>
    </w:p>
    <w:p w:rsidR="00D83C38" w:rsidRDefault="00D3556F" w:rsidP="00CC13A5">
      <w:r>
        <w:t>En el Canal Homebrew carga la aplicación “</w:t>
      </w:r>
      <w:hyperlink r:id="rId60" w:anchor="cIOS_de_Hermes" w:history="1">
        <w:r w:rsidR="00FD793C" w:rsidRPr="0010182B">
          <w:rPr>
            <w:rStyle w:val="Hipervnculo"/>
            <w:b/>
            <w:color w:val="406E8C" w:themeColor="accent6" w:themeShade="BF"/>
          </w:rPr>
          <w:t>Instalador cIOS</w:t>
        </w:r>
        <w:r w:rsidR="00FD4F95" w:rsidRPr="0010182B">
          <w:rPr>
            <w:rStyle w:val="Hipervnculo"/>
            <w:b/>
            <w:color w:val="406E8C" w:themeColor="accent6" w:themeShade="BF"/>
          </w:rPr>
          <w:t xml:space="preserve"> </w:t>
        </w:r>
        <w:r w:rsidR="00FD793C" w:rsidRPr="0010182B">
          <w:rPr>
            <w:rStyle w:val="Hipervnculo"/>
            <w:b/>
            <w:color w:val="406E8C" w:themeColor="accent6" w:themeShade="BF"/>
          </w:rPr>
          <w:t>222</w:t>
        </w:r>
      </w:hyperlink>
      <w:r>
        <w:t>”</w:t>
      </w:r>
      <w:r w:rsidR="00D83C38">
        <w:t xml:space="preserve">. </w:t>
      </w:r>
      <w:r w:rsidR="004D02D6">
        <w:t xml:space="preserve">En la pantalla “Select IOS to use during installation” usa la cruceta del mando para escoger el </w:t>
      </w:r>
      <w:r w:rsidR="004D02D6" w:rsidRPr="004D02D6">
        <w:rPr>
          <w:b/>
        </w:rPr>
        <w:t>IOS236</w:t>
      </w:r>
      <w:r w:rsidR="004D02D6">
        <w:t xml:space="preserve"> y pulsa </w:t>
      </w:r>
      <w:r w:rsidR="004D02D6">
        <w:rPr>
          <w:lang w:eastAsia="es-ES_tradnl"/>
        </w:rPr>
        <w:drawing>
          <wp:inline distT="0" distB="0" distL="0" distR="0" wp14:anchorId="6799FC19" wp14:editId="196936AF">
            <wp:extent cx="180753" cy="180753"/>
            <wp:effectExtent l="0" t="0" r="0" b="0"/>
            <wp:docPr id="42" name="Imagen 4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xml:space="preserve">. </w:t>
      </w:r>
      <w:r w:rsidR="00D83C38">
        <w:t>Selecciona “</w:t>
      </w:r>
      <w:r w:rsidR="00D83C38" w:rsidRPr="00E64F1F">
        <w:rPr>
          <w:b/>
        </w:rPr>
        <w:t>Install Custom IOS222 v65535</w:t>
      </w:r>
      <w:r w:rsidR="00D83C38">
        <w:t xml:space="preserve">” y pulsa </w:t>
      </w:r>
      <w:r w:rsidR="00F65C89">
        <w:rPr>
          <w:lang w:eastAsia="es-ES_tradnl"/>
        </w:rPr>
        <w:drawing>
          <wp:inline distT="0" distB="0" distL="0" distR="0" wp14:anchorId="7EA2069A" wp14:editId="28E44419">
            <wp:extent cx="180753" cy="180753"/>
            <wp:effectExtent l="0" t="0" r="0" b="0"/>
            <wp:docPr id="28" name="Imagen 2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a continuación selecciona “</w:t>
      </w:r>
      <w:r w:rsidR="009E7573">
        <w:rPr>
          <w:b/>
        </w:rPr>
        <w:t>Use IOS38 (recc</w:t>
      </w:r>
      <w:r w:rsidR="00D83C38" w:rsidRPr="00E64F1F">
        <w:rPr>
          <w:b/>
        </w:rPr>
        <w:t>omended)</w:t>
      </w:r>
      <w:r w:rsidR="00D83C38">
        <w:t xml:space="preserve">” y pulsa </w:t>
      </w:r>
      <w:r w:rsidR="0084433A">
        <w:rPr>
          <w:lang w:eastAsia="es-ES_tradnl"/>
        </w:rPr>
        <w:drawing>
          <wp:inline distT="0" distB="0" distL="0" distR="0" wp14:anchorId="5A5CAF7F" wp14:editId="30C5743A">
            <wp:extent cx="180753" cy="180753"/>
            <wp:effectExtent l="0" t="0" r="0" b="0"/>
            <wp:docPr id="11" name="Imagen 1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Cuando termine de cargar los archivos pulsa </w:t>
      </w:r>
      <w:r w:rsidR="00F65C89">
        <w:rPr>
          <w:lang w:eastAsia="es-ES_tradnl"/>
        </w:rPr>
        <w:drawing>
          <wp:inline distT="0" distB="0" distL="0" distR="0" wp14:anchorId="274EE020" wp14:editId="17F8EA31">
            <wp:extent cx="180754" cy="180754"/>
            <wp:effectExtent l="0" t="0" r="0" b="0"/>
            <wp:docPr id="26" name="Imagen 26"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D83C38">
        <w:t xml:space="preserve"> para instalar el cIOS, y cuando acabe volverás automáticamente al Canal Homebrew.</w:t>
      </w:r>
      <w:r w:rsidR="004D02D6">
        <w:t xml:space="preserve"> </w:t>
      </w:r>
      <w:r w:rsidR="00D83C38">
        <w:t>Repite el proceso para instalar el resto de cIOS con las siguientes opciones:</w:t>
      </w:r>
    </w:p>
    <w:p w:rsidR="00D83C38" w:rsidRDefault="00D83C38" w:rsidP="00785918">
      <w:pPr>
        <w:pStyle w:val="Prrafodelista"/>
        <w:numPr>
          <w:ilvl w:val="0"/>
          <w:numId w:val="16"/>
        </w:numPr>
      </w:pPr>
      <w:r w:rsidRPr="00E64F1F">
        <w:rPr>
          <w:b/>
        </w:rPr>
        <w:t>Custom IOS223</w:t>
      </w:r>
      <w:r>
        <w:t xml:space="preserve"> -&gt; </w:t>
      </w:r>
      <w:r w:rsidRPr="00E64F1F">
        <w:rPr>
          <w:b/>
        </w:rPr>
        <w:t>IOS37</w:t>
      </w:r>
    </w:p>
    <w:p w:rsidR="00D83C38" w:rsidRDefault="00D83C38" w:rsidP="00785918">
      <w:pPr>
        <w:pStyle w:val="Prrafodelista"/>
        <w:numPr>
          <w:ilvl w:val="0"/>
          <w:numId w:val="16"/>
        </w:numPr>
      </w:pPr>
      <w:r w:rsidRPr="00E64F1F">
        <w:rPr>
          <w:b/>
        </w:rPr>
        <w:t>Custom IOS224</w:t>
      </w:r>
      <w:r>
        <w:t xml:space="preserve"> -&gt; </w:t>
      </w:r>
      <w:r w:rsidRPr="00E64F1F">
        <w:rPr>
          <w:b/>
        </w:rPr>
        <w:t>IOS57</w:t>
      </w:r>
    </w:p>
    <w:p w:rsidR="00D83C38" w:rsidRPr="004D02D6" w:rsidRDefault="00D83C38" w:rsidP="00785918">
      <w:pPr>
        <w:pStyle w:val="Prrafodelista"/>
        <w:numPr>
          <w:ilvl w:val="0"/>
          <w:numId w:val="16"/>
        </w:numPr>
      </w:pPr>
      <w:r w:rsidRPr="00E64F1F">
        <w:rPr>
          <w:b/>
        </w:rPr>
        <w:t>Custom IOS202</w:t>
      </w:r>
      <w:r>
        <w:t xml:space="preserve"> -&gt; </w:t>
      </w:r>
      <w:r w:rsidRPr="00E64F1F">
        <w:rPr>
          <w:b/>
        </w:rPr>
        <w:t>IOS57</w:t>
      </w:r>
    </w:p>
    <w:p w:rsidR="004D02D6" w:rsidRDefault="004D02D6" w:rsidP="004D02D6">
      <w:pPr>
        <w:pStyle w:val="Prrafodelista"/>
      </w:pPr>
    </w:p>
    <w:p w:rsidR="00CC13A5" w:rsidRDefault="00CC13A5" w:rsidP="00CC13A5">
      <w:pPr>
        <w:pStyle w:val="Ttulo2"/>
      </w:pPr>
      <w:bookmarkStart w:id="150" w:name="_Toc285987394"/>
      <w:r>
        <w:t>Instalación del cIOS de Waninkoko</w:t>
      </w:r>
      <w:bookmarkEnd w:id="150"/>
    </w:p>
    <w:p w:rsidR="00661883" w:rsidRDefault="00661883" w:rsidP="00CC13A5">
      <w:r>
        <w:t>Este paso es opcional y si tu único interés por ahora es cargar juegos por USB no es necesario realizarlo.</w:t>
      </w:r>
      <w:r w:rsidR="004959E3">
        <w:t xml:space="preserve"> Básicamente es forzoso si piensas usar el loader </w:t>
      </w:r>
      <w:r w:rsidR="004959E3" w:rsidRPr="004959E3">
        <w:rPr>
          <w:b/>
        </w:rPr>
        <w:t>Neogamma</w:t>
      </w:r>
      <w:r w:rsidR="004959E3">
        <w:t>.</w:t>
      </w:r>
    </w:p>
    <w:p w:rsidR="00FD793C" w:rsidRDefault="00661883" w:rsidP="00661883">
      <w:r>
        <w:t xml:space="preserve">Para instalar los cIOS </w:t>
      </w:r>
      <w:r w:rsidR="00D83C38">
        <w:t>carga la aplicación “</w:t>
      </w:r>
      <w:hyperlink r:id="rId61" w:anchor="cIOS_de_Waninkoko" w:history="1">
        <w:r w:rsidR="00D83C38" w:rsidRPr="0010182B">
          <w:rPr>
            <w:rStyle w:val="Hipervnculo"/>
            <w:b/>
            <w:color w:val="406E8C" w:themeColor="accent6" w:themeShade="BF"/>
          </w:rPr>
          <w:t>Waninkoko cIOS installer</w:t>
        </w:r>
      </w:hyperlink>
      <w:r w:rsidR="00D83C38">
        <w:t>”</w:t>
      </w:r>
      <w:r>
        <w:t xml:space="preserve"> en el Canal Homebrew</w:t>
      </w:r>
      <w:r w:rsidR="00D83C38">
        <w:t>. Cuando aparezca la pantalla “</w:t>
      </w:r>
      <w:r w:rsidR="00D83C38" w:rsidRPr="00E64F1F">
        <w:rPr>
          <w:b/>
        </w:rPr>
        <w:t>Select IOS to use during installation</w:t>
      </w:r>
      <w:r w:rsidR="00D83C38">
        <w:t xml:space="preserve">” usa la cruceta para escoger el </w:t>
      </w:r>
      <w:r w:rsidR="00D83C38" w:rsidRPr="004D02D6">
        <w:rPr>
          <w:b/>
        </w:rPr>
        <w:t>IOS</w:t>
      </w:r>
      <w:r w:rsidR="009E7573" w:rsidRPr="004D02D6">
        <w:rPr>
          <w:b/>
        </w:rPr>
        <w:t>2</w:t>
      </w:r>
      <w:r w:rsidR="004D02D6" w:rsidRPr="004D02D6">
        <w:rPr>
          <w:b/>
        </w:rPr>
        <w:t>36</w:t>
      </w:r>
      <w:r w:rsidR="00D83C38">
        <w:t xml:space="preserve"> y pulsa </w:t>
      </w:r>
      <w:r w:rsidR="00F65C89">
        <w:rPr>
          <w:lang w:eastAsia="es-ES_tradnl"/>
        </w:rPr>
        <w:drawing>
          <wp:inline distT="0" distB="0" distL="0" distR="0" wp14:anchorId="332614C1" wp14:editId="56F70335">
            <wp:extent cx="180753" cy="180753"/>
            <wp:effectExtent l="0" t="0" r="0" b="0"/>
            <wp:docPr id="29" name="Imagen 2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y luego vuelve a pulsar </w:t>
      </w:r>
      <w:r w:rsidR="00F65C89">
        <w:rPr>
          <w:lang w:eastAsia="es-ES_tradnl"/>
        </w:rPr>
        <w:drawing>
          <wp:inline distT="0" distB="0" distL="0" distR="0" wp14:anchorId="5D42F2F3" wp14:editId="6C6F474A">
            <wp:extent cx="180753" cy="180753"/>
            <wp:effectExtent l="0" t="0" r="0" b="0"/>
            <wp:docPr id="30" name="Imagen 30"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En la siguiente pantalla usa la cruceta para selccionar </w:t>
      </w:r>
      <w:r w:rsidR="00D83C38" w:rsidRPr="00E64F1F">
        <w:rPr>
          <w:b/>
        </w:rPr>
        <w:t>IOS38 v3867</w:t>
      </w:r>
      <w:r w:rsidR="00D83C38">
        <w:t xml:space="preserve"> y pulsa </w:t>
      </w:r>
      <w:r w:rsidR="00F65C89">
        <w:rPr>
          <w:lang w:eastAsia="es-ES_tradnl"/>
        </w:rPr>
        <w:drawing>
          <wp:inline distT="0" distB="0" distL="0" distR="0" wp14:anchorId="040EDB1F" wp14:editId="48F8E3D7">
            <wp:extent cx="180753" cy="180753"/>
            <wp:effectExtent l="0" t="0" r="0" b="0"/>
            <wp:docPr id="31" name="Imagen 3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y a continuación escoge</w:t>
      </w:r>
      <w:r w:rsidR="00D83C38">
        <w:t xml:space="preserve"> “</w:t>
      </w:r>
      <w:r w:rsidR="00D83C38" w:rsidRPr="00E64F1F">
        <w:rPr>
          <w:b/>
        </w:rPr>
        <w:t>WAD Installation</w:t>
      </w:r>
      <w:r w:rsidR="003876DE">
        <w:t>”</w:t>
      </w:r>
      <w:r w:rsidR="00D83C38">
        <w:t xml:space="preserve"> –</w:t>
      </w:r>
      <w:r w:rsidR="003876DE">
        <w:t>&gt;</w:t>
      </w:r>
      <w:r w:rsidR="00D83C38">
        <w:t xml:space="preserve"> </w:t>
      </w:r>
      <w:r w:rsidR="003876DE">
        <w:t>“</w:t>
      </w:r>
      <w:r w:rsidR="00D83C38" w:rsidRPr="00E64F1F">
        <w:rPr>
          <w:b/>
        </w:rPr>
        <w:t>Wii SD Slot</w:t>
      </w:r>
      <w:r w:rsidR="00D83C38">
        <w:t>”. Una vez terminado el proceso de</w:t>
      </w:r>
      <w:r w:rsidR="00E64F1F">
        <w:t xml:space="preserve"> instalación pulsa </w:t>
      </w:r>
      <w:r w:rsidR="00F65C89">
        <w:rPr>
          <w:lang w:eastAsia="es-ES_tradnl"/>
        </w:rPr>
        <w:drawing>
          <wp:inline distT="0" distB="0" distL="0" distR="0" wp14:anchorId="0F49960F" wp14:editId="150E86F5">
            <wp:extent cx="180753" cy="180753"/>
            <wp:effectExtent l="0" t="0" r="0" b="0"/>
            <wp:docPr id="32" name="Imagen 3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E64F1F">
        <w:t xml:space="preserve"> para salir al Canal Homebrew.</w:t>
      </w:r>
      <w:r w:rsidR="00FD793C">
        <w:br w:type="page"/>
      </w:r>
    </w:p>
    <w:p w:rsidR="00CC13A5" w:rsidRDefault="00CC13A5" w:rsidP="00CC13A5">
      <w:pPr>
        <w:pStyle w:val="Ttulo1"/>
        <w:jc w:val="center"/>
      </w:pPr>
      <w:bookmarkStart w:id="151" w:name="_Toc285987395"/>
      <w:r>
        <w:lastRenderedPageBreak/>
        <w:t>Paso 3: Instalando un Backup Loader</w:t>
      </w:r>
      <w:bookmarkEnd w:id="151"/>
    </w:p>
    <w:p w:rsidR="00CC13A5" w:rsidRDefault="00CC13A5" w:rsidP="00CC13A5"/>
    <w:p w:rsidR="00492549" w:rsidRDefault="00492549" w:rsidP="00CC13A5">
      <w:r>
        <w:t xml:space="preserve">Ya tienes instalado en la consola Wii todo lo necesario para que funcionen las aplicaciones homebrew. Para cargar copias de seguridad tienes </w:t>
      </w:r>
      <w:hyperlink r:id="rId62" w:history="1">
        <w:r w:rsidRPr="00E20624">
          <w:rPr>
            <w:rStyle w:val="Hipervnculo"/>
            <w:color w:val="406E8C" w:themeColor="accent6" w:themeShade="BF"/>
          </w:rPr>
          <w:t>múltiples alternativas</w:t>
        </w:r>
      </w:hyperlink>
      <w:r>
        <w:t xml:space="preserve"> (CFG USB Loader, Wiiflow, Neogamma…), pero en este tutorial vamos a utilizar </w:t>
      </w:r>
      <w:r w:rsidRPr="003B05B0">
        <w:rPr>
          <w:b/>
          <w:u w:val="single"/>
        </w:rPr>
        <w:t>uLoader</w:t>
      </w:r>
      <w:r>
        <w:t xml:space="preserve"> por varias razones:</w:t>
      </w:r>
    </w:p>
    <w:p w:rsidR="00492549" w:rsidRDefault="00492549" w:rsidP="00492549">
      <w:pPr>
        <w:pStyle w:val="Prrafodelista"/>
        <w:numPr>
          <w:ilvl w:val="0"/>
          <w:numId w:val="17"/>
        </w:numPr>
      </w:pPr>
      <w:r>
        <w:t>Es el loader más completo y estable.</w:t>
      </w:r>
    </w:p>
    <w:p w:rsidR="00492549" w:rsidRDefault="00492549" w:rsidP="00492549">
      <w:pPr>
        <w:pStyle w:val="Prrafodelista"/>
        <w:numPr>
          <w:ilvl w:val="0"/>
          <w:numId w:val="17"/>
        </w:numPr>
      </w:pPr>
      <w:r>
        <w:t>Fácil de manejar y configurar.</w:t>
      </w:r>
    </w:p>
    <w:p w:rsidR="00492549" w:rsidRDefault="00492549" w:rsidP="00492549">
      <w:pPr>
        <w:pStyle w:val="Prrafodelista"/>
        <w:numPr>
          <w:ilvl w:val="0"/>
          <w:numId w:val="17"/>
        </w:numPr>
      </w:pPr>
      <w:r>
        <w:t>Sirve tanto para cargar por USB como por DVD, incluso usando un lector DVD externo USB.</w:t>
      </w:r>
    </w:p>
    <w:p w:rsidR="00492549" w:rsidRDefault="00492549" w:rsidP="00492549">
      <w:pPr>
        <w:pStyle w:val="Prrafodelista"/>
        <w:numPr>
          <w:ilvl w:val="0"/>
          <w:numId w:val="17"/>
        </w:numPr>
      </w:pPr>
      <w:r>
        <w:t>Gran cantidad de información y soporte completo en EOL.</w:t>
      </w:r>
    </w:p>
    <w:p w:rsidR="005F45E1" w:rsidRDefault="005F45E1" w:rsidP="005F45E1">
      <w:pPr>
        <w:pStyle w:val="Prrafodelista"/>
      </w:pPr>
    </w:p>
    <w:p w:rsidR="00CC13A5" w:rsidRDefault="00CC13A5" w:rsidP="00CC13A5">
      <w:pPr>
        <w:pStyle w:val="Ttulo2"/>
      </w:pPr>
      <w:bookmarkStart w:id="152" w:name="_Toc285987396"/>
      <w:r>
        <w:t>Preparando el disco duro USB para cargar copias de seguridad</w:t>
      </w:r>
      <w:bookmarkEnd w:id="152"/>
    </w:p>
    <w:p w:rsidR="00CC13A5" w:rsidRDefault="00CC13A5" w:rsidP="00CC13A5"/>
    <w:p w:rsidR="0080431E" w:rsidRDefault="00492549" w:rsidP="00CC13A5">
      <w:r>
        <w:t xml:space="preserve">Igual que con los backup loaders, existen diversas alternativas para administrar el disco duro USB con los juegos de Wii. Nosotros vamos a usar el </w:t>
      </w:r>
      <w:r w:rsidRPr="003B05B0">
        <w:rPr>
          <w:b/>
          <w:u w:val="single"/>
        </w:rPr>
        <w:t>Wii</w:t>
      </w:r>
      <w:r w:rsidR="003B05B0" w:rsidRPr="003B05B0">
        <w:rPr>
          <w:b/>
          <w:u w:val="single"/>
        </w:rPr>
        <w:t xml:space="preserve"> </w:t>
      </w:r>
      <w:r w:rsidRPr="003B05B0">
        <w:rPr>
          <w:b/>
          <w:u w:val="single"/>
        </w:rPr>
        <w:t>Backup Manager</w:t>
      </w:r>
      <w:r>
        <w:t xml:space="preserve"> por ser muy completo y sencillo; puedes </w:t>
      </w:r>
      <w:r w:rsidR="00D744AD">
        <w:fldChar w:fldCharType="begin"/>
      </w:r>
      <w:ins w:id="153" w:author="Guillermo" w:date="2011-03-05T02:57:00Z">
        <w:r w:rsidR="00D744AD">
          <w:instrText>HYPERLINK "http://code.google.com/p/softmodii-eol/downloads/detail?name=WBM038b61.zip&amp;can=2&amp;q="</w:instrText>
        </w:r>
      </w:ins>
      <w:del w:id="154" w:author="Guillermo" w:date="2011-03-05T02:57:00Z">
        <w:r w:rsidR="00D744AD" w:rsidDel="00D744AD">
          <w:delInstrText xml:space="preserve"> HYPERLINK "http://www.mediafire.com/?ggws67qlvihh37c" </w:delInstrText>
        </w:r>
      </w:del>
      <w:r w:rsidR="00D744AD">
        <w:fldChar w:fldCharType="separate"/>
      </w:r>
      <w:r w:rsidRPr="00FD4F95">
        <w:rPr>
          <w:rStyle w:val="Hipervnculo"/>
          <w:b/>
          <w:color w:val="406E8C" w:themeColor="accent6" w:themeShade="BF"/>
        </w:rPr>
        <w:t>descargarlo aquí</w:t>
      </w:r>
      <w:r w:rsidR="00D744AD">
        <w:rPr>
          <w:rStyle w:val="Hipervnculo"/>
          <w:b/>
          <w:color w:val="406E8C" w:themeColor="accent6" w:themeShade="BF"/>
        </w:rPr>
        <w:fldChar w:fldCharType="end"/>
      </w:r>
      <w:r w:rsidRPr="001C445B">
        <w:rPr>
          <w:color w:val="406E8C" w:themeColor="accent6" w:themeShade="BF"/>
        </w:rPr>
        <w:t>.</w:t>
      </w:r>
    </w:p>
    <w:p w:rsidR="00492549" w:rsidRDefault="00492549" w:rsidP="00CC13A5">
      <w:r>
        <w:t xml:space="preserve">Para cargar los juegos en uLoader se pueden usar dos tipos de particiones, </w:t>
      </w:r>
      <w:r w:rsidRPr="003B05B0">
        <w:rPr>
          <w:b/>
          <w:u w:val="single"/>
        </w:rPr>
        <w:t>FAT32</w:t>
      </w:r>
      <w:r>
        <w:t xml:space="preserve"> o </w:t>
      </w:r>
      <w:r w:rsidRPr="003B05B0">
        <w:rPr>
          <w:b/>
          <w:u w:val="single"/>
        </w:rPr>
        <w:t>WBFS</w:t>
      </w:r>
      <w:r>
        <w:t>. El formato WBFS está diseñado especialmente para alojar juegos de Wii, y por tanto es altamente recomendable. Si vas a tener un disco duro externo dedicado a la Wii, lo ideal es tenerlo particionado con la siguiente estructura:</w:t>
      </w:r>
    </w:p>
    <w:p w:rsidR="00492549" w:rsidRDefault="00492549" w:rsidP="00492549">
      <w:pPr>
        <w:pStyle w:val="Prrafodelista"/>
        <w:numPr>
          <w:ilvl w:val="0"/>
          <w:numId w:val="18"/>
        </w:numPr>
      </w:pPr>
      <w:r>
        <w:t xml:space="preserve">Primero una </w:t>
      </w:r>
      <w:r w:rsidRPr="003B05B0">
        <w:rPr>
          <w:b/>
          <w:u w:val="single"/>
        </w:rPr>
        <w:t>partición FAT32</w:t>
      </w:r>
      <w:r>
        <w:t xml:space="preserve"> formateada con </w:t>
      </w:r>
      <w:r w:rsidRPr="003B05B0">
        <w:rPr>
          <w:b/>
        </w:rPr>
        <w:t>clúster de 32K</w:t>
      </w:r>
      <w:r>
        <w:t xml:space="preserve"> y </w:t>
      </w:r>
      <w:r w:rsidRPr="003B05B0">
        <w:rPr>
          <w:b/>
        </w:rPr>
        <w:t>marcada como activa</w:t>
      </w:r>
      <w:r>
        <w:t>, de unos 10 o 20 GB. Esta partición se puede usar para instalar juegos de WiiWare/Consola Virtual en uLoader, grabar las partidas usando la emulación NAND, almacenar juegos para emuladores de consolas antiguas…</w:t>
      </w:r>
      <w:r w:rsidR="00FD165B">
        <w:t xml:space="preserve"> Si prefieres no hacer una partición WBFS, puedes ampliar el tamaño de la partición para almacenar los juegos.</w:t>
      </w:r>
    </w:p>
    <w:p w:rsidR="00FD165B" w:rsidRDefault="00FD165B" w:rsidP="00492549">
      <w:pPr>
        <w:pStyle w:val="Prrafodelista"/>
        <w:numPr>
          <w:ilvl w:val="0"/>
          <w:numId w:val="18"/>
        </w:numPr>
      </w:pPr>
      <w:r>
        <w:t xml:space="preserve">A continuación una </w:t>
      </w:r>
      <w:r w:rsidRPr="003B05B0">
        <w:rPr>
          <w:b/>
          <w:u w:val="single"/>
        </w:rPr>
        <w:t>partición WBFS</w:t>
      </w:r>
      <w:r>
        <w:t xml:space="preserve"> para los juegos de Wii. Puedes crear una partición NTFS normal y luego formatearla a WBFS usando el Wii</w:t>
      </w:r>
      <w:r w:rsidR="003B05B0">
        <w:t xml:space="preserve"> </w:t>
      </w:r>
      <w:r>
        <w:t>Backup Manager. El tamaño de la partición dependerá de la cantidad de juegos que quieras almacenar y de la capacidad del disco, pero puedes calcular que en 100 GB caben aproximadamente 25-35 juegos. Si dispones de un pendrive de poca capacidad puedes formatearlo completamente en WBFS.</w:t>
      </w:r>
    </w:p>
    <w:p w:rsidR="00FD165B" w:rsidRDefault="00FD165B" w:rsidP="00492549">
      <w:pPr>
        <w:pStyle w:val="Prrafodelista"/>
        <w:numPr>
          <w:ilvl w:val="0"/>
          <w:numId w:val="18"/>
        </w:numPr>
      </w:pPr>
      <w:r>
        <w:lastRenderedPageBreak/>
        <w:t>Si aún te queda espacio libre en el disco duro, puedes usarlo en el formato que quieras, por ejemplo haciendo otra partición NTFS para guardar tus archivos. Algunas aplicaciones como el WiiMC (reproductor multimedia) pueden acceder a particiones NTFS.</w:t>
      </w:r>
    </w:p>
    <w:p w:rsidR="003B05B0" w:rsidRDefault="003B05B0" w:rsidP="003B05B0">
      <w:r>
        <w:t xml:space="preserve">Si no sabes como particionar tu disco duro, tienes una cantidad ingente de tutoriales en Internet. Si usas </w:t>
      </w:r>
      <w:r w:rsidRPr="003B05B0">
        <w:rPr>
          <w:b/>
        </w:rPr>
        <w:t>Windows</w:t>
      </w:r>
      <w:r>
        <w:t xml:space="preserve"> es recomendable buscar un tutorial para particionar y formatear el disco usando el “</w:t>
      </w:r>
      <w:r w:rsidRPr="003B05B0">
        <w:rPr>
          <w:b/>
          <w:u w:val="single"/>
        </w:rPr>
        <w:t>Administrador de discos</w:t>
      </w:r>
      <w:r>
        <w:t xml:space="preserve">” de Windows, sin necesidad de utilizar ningún programa. Si usas </w:t>
      </w:r>
      <w:r w:rsidRPr="003B05B0">
        <w:rPr>
          <w:b/>
        </w:rPr>
        <w:t>MacOS</w:t>
      </w:r>
      <w:r w:rsidR="001D28AF">
        <w:rPr>
          <w:b/>
        </w:rPr>
        <w:t>X</w:t>
      </w:r>
      <w:r>
        <w:t xml:space="preserve">, </w:t>
      </w:r>
      <w:r w:rsidRPr="003B05B0">
        <w:rPr>
          <w:b/>
        </w:rPr>
        <w:t>Linux</w:t>
      </w:r>
      <w:r>
        <w:t xml:space="preserve"> u otro sistema operativo es probable que estés familiarizado con el particionamiento de unidades, pero si no es así igualmente puedes encontrar tutoriales usando </w:t>
      </w:r>
      <w:hyperlink r:id="rId63" w:history="1">
        <w:r w:rsidRPr="00FD4F95">
          <w:rPr>
            <w:rStyle w:val="Hipervnculo"/>
            <w:b/>
            <w:color w:val="406E8C" w:themeColor="accent6" w:themeShade="BF"/>
          </w:rPr>
          <w:t>Google</w:t>
        </w:r>
      </w:hyperlink>
      <w:r w:rsidRPr="00FD4F95">
        <w:rPr>
          <w:color w:val="406E8C" w:themeColor="accent6" w:themeShade="BF"/>
        </w:rPr>
        <w:t xml:space="preserve"> </w:t>
      </w:r>
      <w:r>
        <w:t>o cualquier otro buscador.</w:t>
      </w:r>
    </w:p>
    <w:p w:rsidR="003B05B0" w:rsidRDefault="003B05B0" w:rsidP="003B05B0"/>
    <w:p w:rsidR="00FD165B" w:rsidRDefault="00FD165B" w:rsidP="00FD165B">
      <w:r>
        <w:t xml:space="preserve">Para formatear una partición en formato WBFS es necesario usar </w:t>
      </w:r>
      <w:r w:rsidRPr="003B05B0">
        <w:rPr>
          <w:b/>
          <w:u w:val="single"/>
        </w:rPr>
        <w:t>Wii</w:t>
      </w:r>
      <w:r w:rsidR="003B05B0" w:rsidRPr="003B05B0">
        <w:rPr>
          <w:b/>
          <w:u w:val="single"/>
        </w:rPr>
        <w:t xml:space="preserve"> </w:t>
      </w:r>
      <w:r w:rsidRPr="003B05B0">
        <w:rPr>
          <w:b/>
          <w:u w:val="single"/>
        </w:rPr>
        <w:t>Backup Manager</w:t>
      </w:r>
      <w:r>
        <w:t>. Abre esta aplicación y entra en el menú “</w:t>
      </w:r>
      <w:r w:rsidR="00D26771">
        <w:rPr>
          <w:b/>
        </w:rPr>
        <w:t>Herramientas</w:t>
      </w:r>
      <w:r>
        <w:t>” -&gt; “</w:t>
      </w:r>
      <w:r w:rsidR="00D26771">
        <w:rPr>
          <w:b/>
        </w:rPr>
        <w:t>Formatear unidades</w:t>
      </w:r>
      <w:r>
        <w:t>”, en la pestaña “</w:t>
      </w:r>
      <w:r w:rsidR="00D26771">
        <w:rPr>
          <w:b/>
        </w:rPr>
        <w:t>Unidad</w:t>
      </w:r>
      <w:r>
        <w:t>” selecciona la partición que quieres convertir a WBFS, selecciónalo en “</w:t>
      </w:r>
      <w:r w:rsidR="00D26771">
        <w:rPr>
          <w:b/>
        </w:rPr>
        <w:t>Nuevo sistema de archivos</w:t>
      </w:r>
      <w:r>
        <w:t xml:space="preserve">” </w:t>
      </w:r>
      <w:r w:rsidR="00D26771">
        <w:t>si no lo está ya, con la opción “</w:t>
      </w:r>
      <w:r w:rsidR="00D26771" w:rsidRPr="00D26771">
        <w:rPr>
          <w:b/>
        </w:rPr>
        <w:t>Physical sector size</w:t>
      </w:r>
      <w:r w:rsidR="00D26771">
        <w:t xml:space="preserve">”, </w:t>
      </w:r>
      <w:r>
        <w:t>y pulsa “</w:t>
      </w:r>
      <w:r w:rsidR="00D26771">
        <w:rPr>
          <w:b/>
        </w:rPr>
        <w:t>Empezar</w:t>
      </w:r>
      <w:r w:rsidR="00BD2806">
        <w:t>”:</w:t>
      </w:r>
      <w:r>
        <w:t xml:space="preserve"> </w:t>
      </w:r>
      <w:r w:rsidR="00BD2806">
        <w:t>y</w:t>
      </w:r>
      <w:r>
        <w:t>a tienes tu partición WBFS para meter juegos.</w:t>
      </w:r>
    </w:p>
    <w:p w:rsidR="00FD165B" w:rsidRDefault="00DE1DC6" w:rsidP="00FD165B">
      <w:r>
        <w:rPr>
          <w:lang w:eastAsia="es-ES_tradnl"/>
        </w:rPr>
        <w:drawing>
          <wp:anchor distT="0" distB="0" distL="114300" distR="114300" simplePos="0" relativeHeight="251671552" behindDoc="0" locked="0" layoutInCell="1" allowOverlap="1" wp14:anchorId="3B66ED7A" wp14:editId="76B14678">
            <wp:simplePos x="0" y="0"/>
            <wp:positionH relativeFrom="column">
              <wp:posOffset>2501900</wp:posOffset>
            </wp:positionH>
            <wp:positionV relativeFrom="paragraph">
              <wp:posOffset>5080</wp:posOffset>
            </wp:positionV>
            <wp:extent cx="4039870" cy="30302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4039870" cy="3030220"/>
                    </a:xfrm>
                    <a:prstGeom prst="rect">
                      <a:avLst/>
                    </a:prstGeom>
                  </pic:spPr>
                </pic:pic>
              </a:graphicData>
            </a:graphic>
            <wp14:sizeRelH relativeFrom="page">
              <wp14:pctWidth>0</wp14:pctWidth>
            </wp14:sizeRelH>
            <wp14:sizeRelV relativeFrom="page">
              <wp14:pctHeight>0</wp14:pctHeight>
            </wp14:sizeRelV>
          </wp:anchor>
        </w:drawing>
      </w:r>
    </w:p>
    <w:p w:rsidR="00FD165B" w:rsidRPr="00CC13A5" w:rsidRDefault="00FD165B" w:rsidP="00FD165B">
      <w:r>
        <w:t>Si tienes imágenes de juegos en tu PC (</w:t>
      </w:r>
      <w:r w:rsidRPr="005F45E1">
        <w:rPr>
          <w:b/>
        </w:rPr>
        <w:t>.iso</w:t>
      </w:r>
      <w:r>
        <w:t xml:space="preserve">, </w:t>
      </w:r>
      <w:r w:rsidRPr="005F45E1">
        <w:rPr>
          <w:b/>
        </w:rPr>
        <w:t>.ciso</w:t>
      </w:r>
      <w:r>
        <w:t xml:space="preserve"> o </w:t>
      </w:r>
      <w:r w:rsidRPr="005F45E1">
        <w:rPr>
          <w:b/>
        </w:rPr>
        <w:t>.wbfs</w:t>
      </w:r>
      <w:r>
        <w:t>) puedes usar Wii</w:t>
      </w:r>
      <w:r w:rsidR="005F45E1">
        <w:t xml:space="preserve"> </w:t>
      </w:r>
      <w:r>
        <w:t>Backup Manager para cargarlas en la partición WBFS. En la pestaña “</w:t>
      </w:r>
      <w:r w:rsidR="00D26771">
        <w:rPr>
          <w:b/>
        </w:rPr>
        <w:t>Unidad 1</w:t>
      </w:r>
      <w:r>
        <w:t xml:space="preserve">” </w:t>
      </w:r>
      <w:r w:rsidR="00D26771">
        <w:t>abre el desplegable donde pone</w:t>
      </w:r>
      <w:r>
        <w:t xml:space="preserve"> “</w:t>
      </w:r>
      <w:r w:rsidR="00D26771">
        <w:rPr>
          <w:b/>
        </w:rPr>
        <w:t>Inactivo</w:t>
      </w:r>
      <w:r>
        <w:t xml:space="preserve">” y ahí </w:t>
      </w:r>
      <w:r w:rsidR="00D26771">
        <w:t xml:space="preserve">selecciona </w:t>
      </w:r>
      <w:r>
        <w:t>la partición WBFS. En la pestaña “</w:t>
      </w:r>
      <w:r w:rsidR="00D26771">
        <w:rPr>
          <w:b/>
        </w:rPr>
        <w:t>Archivos</w:t>
      </w:r>
      <w:r>
        <w:t>” pulsa “</w:t>
      </w:r>
      <w:r w:rsidR="00D26771">
        <w:rPr>
          <w:b/>
        </w:rPr>
        <w:t>Añadir</w:t>
      </w:r>
      <w:r>
        <w:t>” -&gt; “</w:t>
      </w:r>
      <w:r w:rsidR="00D26771">
        <w:rPr>
          <w:b/>
        </w:rPr>
        <w:t>Archivos</w:t>
      </w:r>
      <w:r>
        <w:t>” o “</w:t>
      </w:r>
      <w:r w:rsidR="00D26771">
        <w:rPr>
          <w:b/>
        </w:rPr>
        <w:t>Carpetas</w:t>
      </w:r>
      <w:r>
        <w:t>” para cargar archivos o carpetas respectivamente, marca los juegos que quieres transferir y selecciona “</w:t>
      </w:r>
      <w:r w:rsidR="00D26771">
        <w:rPr>
          <w:b/>
        </w:rPr>
        <w:t>Transferir</w:t>
      </w:r>
      <w:r>
        <w:t>” -&gt; “</w:t>
      </w:r>
      <w:r w:rsidR="00D26771">
        <w:rPr>
          <w:b/>
        </w:rPr>
        <w:t>Unidad</w:t>
      </w:r>
      <w:r w:rsidRPr="005F45E1">
        <w:rPr>
          <w:b/>
        </w:rPr>
        <w:t xml:space="preserve"> 1</w:t>
      </w:r>
      <w:r>
        <w:t>” para pasarlos al disco duro.</w:t>
      </w:r>
      <w:r w:rsidR="00D26771" w:rsidRPr="00D26771">
        <w:rPr>
          <w:lang w:eastAsia="es-ES_tradnl"/>
        </w:rPr>
        <w:t xml:space="preserve"> </w:t>
      </w:r>
    </w:p>
    <w:p w:rsidR="00CC13A5" w:rsidRDefault="00FD165B" w:rsidP="00CC13A5">
      <w:r>
        <w:t xml:space="preserve">Si vas a usar una partición FAT32 puedes copiar directamente los archivos </w:t>
      </w:r>
      <w:r w:rsidRPr="005F45E1">
        <w:rPr>
          <w:b/>
        </w:rPr>
        <w:t>.ciso</w:t>
      </w:r>
      <w:r>
        <w:t xml:space="preserve"> a la raíz de la partición.</w:t>
      </w:r>
    </w:p>
    <w:p w:rsidR="00BD2806" w:rsidRDefault="00BD2806" w:rsidP="00CC13A5"/>
    <w:p w:rsidR="00BD2806" w:rsidRDefault="00BD2806" w:rsidP="00CC13A5">
      <w:r>
        <w:t>Si usas otro sistema operativo también hay alternativas al Wii Backup Manager:</w:t>
      </w:r>
    </w:p>
    <w:p w:rsidR="00BD2806" w:rsidRPr="00897C75" w:rsidRDefault="00BD2806" w:rsidP="00BD2806">
      <w:pPr>
        <w:numPr>
          <w:ilvl w:val="0"/>
          <w:numId w:val="21"/>
        </w:numPr>
        <w:rPr>
          <w:lang w:val="en-US"/>
        </w:rPr>
      </w:pPr>
      <w:r w:rsidRPr="00897C75">
        <w:rPr>
          <w:u w:val="single"/>
          <w:lang w:val="en-US"/>
        </w:rPr>
        <w:t>Linux</w:t>
      </w:r>
      <w:r w:rsidRPr="00897C75">
        <w:rPr>
          <w:lang w:val="en-US"/>
        </w:rPr>
        <w:t>:</w:t>
      </w:r>
      <w:r w:rsidR="00D73C71" w:rsidRPr="00897C75">
        <w:rPr>
          <w:lang w:val="en-US"/>
        </w:rPr>
        <w:t xml:space="preserve"> </w:t>
      </w:r>
      <w:r w:rsidR="00035DC7">
        <w:fldChar w:fldCharType="begin"/>
      </w:r>
      <w:r w:rsidR="00035DC7" w:rsidRPr="00035DC7">
        <w:rPr>
          <w:lang w:val="en-US"/>
          <w:rPrChange w:id="155"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156" w:author="Guillermo" w:date="2011-02-28T01:42:00Z">
            <w:rPr>
              <w:rFonts w:asciiTheme="majorHAnsi" w:hAnsiTheme="majorHAnsi"/>
              <w:color w:val="438086" w:themeColor="accent2"/>
              <w:sz w:val="28"/>
              <w:szCs w:val="28"/>
            </w:rPr>
          </w:rPrChange>
        </w:rPr>
        <w:instrText xml:space="preserve"> HYPERLINK "https://launchpad.net/wiithon" </w:instrText>
      </w:r>
      <w:r w:rsidR="00035DC7">
        <w:fldChar w:fldCharType="separate"/>
      </w:r>
      <w:r w:rsidRPr="00897C75">
        <w:rPr>
          <w:rStyle w:val="Hipervnculo"/>
          <w:b/>
          <w:color w:val="406E8C" w:themeColor="accent6" w:themeShade="BF"/>
          <w:lang w:val="en-US"/>
        </w:rPr>
        <w:t>Wiithon</w:t>
      </w:r>
      <w:r w:rsidR="00035DC7">
        <w:rPr>
          <w:rStyle w:val="Hipervnculo"/>
          <w:b/>
          <w:color w:val="406E8C" w:themeColor="accent6" w:themeShade="BF"/>
          <w:lang w:val="en-US"/>
        </w:rPr>
        <w:fldChar w:fldCharType="end"/>
      </w:r>
      <w:r w:rsidRPr="00897C75">
        <w:rPr>
          <w:lang w:val="en-US"/>
        </w:rPr>
        <w:t xml:space="preserve">, </w:t>
      </w:r>
      <w:r w:rsidR="00035DC7">
        <w:fldChar w:fldCharType="begin"/>
      </w:r>
      <w:r w:rsidR="00035DC7" w:rsidRPr="00035DC7">
        <w:rPr>
          <w:lang w:val="en-US"/>
          <w:rPrChange w:id="157" w:author="Guillermo" w:date="2011-02-28T01:42:00Z">
            <w:rPr>
              <w:rFonts w:asciiTheme="majorHAnsi" w:hAnsiTheme="majorHAnsi"/>
              <w:color w:val="438086" w:themeColor="accent2"/>
              <w:sz w:val="28"/>
              <w:szCs w:val="28"/>
            </w:rPr>
          </w:rPrChange>
        </w:rPr>
        <w:instrText xml:space="preserve"> HYPERLINK "http://code.google.com/p/linux-wbfs-manager/" </w:instrText>
      </w:r>
      <w:r w:rsidR="00035DC7">
        <w:fldChar w:fldCharType="separate"/>
      </w:r>
      <w:r w:rsidRPr="00897C75">
        <w:rPr>
          <w:rStyle w:val="Hipervnculo"/>
          <w:b/>
          <w:color w:val="406E8C" w:themeColor="accent6" w:themeShade="BF"/>
          <w:lang w:val="en-US"/>
        </w:rPr>
        <w:t>Linux WBFS Manager</w:t>
      </w:r>
      <w:r w:rsidR="00035DC7">
        <w:rPr>
          <w:rStyle w:val="Hipervnculo"/>
          <w:b/>
          <w:color w:val="406E8C" w:themeColor="accent6" w:themeShade="BF"/>
          <w:lang w:val="en-US"/>
        </w:rPr>
        <w:fldChar w:fldCharType="end"/>
      </w:r>
      <w:r w:rsidRPr="00897C75">
        <w:rPr>
          <w:lang w:val="en-US"/>
        </w:rPr>
        <w:t>.</w:t>
      </w:r>
    </w:p>
    <w:p w:rsidR="00BD2806" w:rsidRPr="00897C75" w:rsidRDefault="00BD2806" w:rsidP="00BD2806">
      <w:pPr>
        <w:numPr>
          <w:ilvl w:val="0"/>
          <w:numId w:val="21"/>
        </w:numPr>
        <w:rPr>
          <w:lang w:val="en-US"/>
        </w:rPr>
      </w:pPr>
      <w:r w:rsidRPr="00897C75">
        <w:rPr>
          <w:u w:val="single"/>
          <w:lang w:val="en-US"/>
        </w:rPr>
        <w:t>MacOS</w:t>
      </w:r>
      <w:r w:rsidRPr="00897C75">
        <w:rPr>
          <w:lang w:val="en-US"/>
        </w:rPr>
        <w:t>:</w:t>
      </w:r>
      <w:r w:rsidR="00D73C71" w:rsidRPr="00897C75">
        <w:rPr>
          <w:lang w:val="en-US"/>
        </w:rPr>
        <w:t xml:space="preserve"> </w:t>
      </w:r>
      <w:r w:rsidR="00035DC7">
        <w:fldChar w:fldCharType="begin"/>
      </w:r>
      <w:r w:rsidR="00035DC7" w:rsidRPr="00035DC7">
        <w:rPr>
          <w:lang w:val="en-US"/>
          <w:rPrChange w:id="158"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159" w:author="Guillermo" w:date="2011-02-28T01:42:00Z">
            <w:rPr>
              <w:rFonts w:asciiTheme="majorHAnsi" w:hAnsiTheme="majorHAnsi"/>
              <w:color w:val="438086" w:themeColor="accent2"/>
              <w:sz w:val="28"/>
              <w:szCs w:val="28"/>
            </w:rPr>
          </w:rPrChange>
        </w:rPr>
        <w:instrText xml:space="preserve"> HYPERLINK "http://www.elotrolado.net/hilo_wbfs-para-mac-os-x-actualizado-21-05-09_1215918" </w:instrText>
      </w:r>
      <w:r w:rsidR="00035DC7">
        <w:fldChar w:fldCharType="separate"/>
      </w:r>
      <w:r w:rsidRPr="00897C75">
        <w:rPr>
          <w:rStyle w:val="Hipervnculo"/>
          <w:b/>
          <w:color w:val="406E8C" w:themeColor="accent6" w:themeShade="BF"/>
          <w:lang w:val="en-US"/>
        </w:rPr>
        <w:t>WBFS for MacOSX</w:t>
      </w:r>
      <w:r w:rsidR="00035DC7">
        <w:rPr>
          <w:rStyle w:val="Hipervnculo"/>
          <w:b/>
          <w:color w:val="406E8C" w:themeColor="accent6" w:themeShade="BF"/>
          <w:lang w:val="en-US"/>
        </w:rPr>
        <w:fldChar w:fldCharType="end"/>
      </w:r>
      <w:r w:rsidRPr="00897C75">
        <w:rPr>
          <w:lang w:val="en-US"/>
        </w:rPr>
        <w:t>.</w:t>
      </w:r>
    </w:p>
    <w:p w:rsidR="00CC13A5" w:rsidRDefault="0035608A" w:rsidP="00CC13A5">
      <w:pPr>
        <w:pStyle w:val="Ttulo2"/>
      </w:pPr>
      <w:bookmarkStart w:id="160" w:name="_Toc285987397"/>
      <w:r>
        <w:rPr>
          <w:lang w:eastAsia="es-ES_tradnl"/>
        </w:rPr>
        <w:lastRenderedPageBreak/>
        <w:drawing>
          <wp:anchor distT="0" distB="0" distL="114300" distR="114300" simplePos="0" relativeHeight="251667456" behindDoc="0" locked="0" layoutInCell="1" allowOverlap="1" wp14:anchorId="37331434" wp14:editId="3D9ADE64">
            <wp:simplePos x="0" y="0"/>
            <wp:positionH relativeFrom="column">
              <wp:posOffset>2807970</wp:posOffset>
            </wp:positionH>
            <wp:positionV relativeFrom="paragraph">
              <wp:posOffset>-33020</wp:posOffset>
            </wp:positionV>
            <wp:extent cx="3584575" cy="2392045"/>
            <wp:effectExtent l="0" t="0" r="0" b="8255"/>
            <wp:wrapSquare wrapText="bothSides"/>
            <wp:docPr id="14" name="Imagen 14" descr="E:\Wii\capt\Interfaz_u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ii\capt\Interfaz_uloader.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84575"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3A5">
        <w:t>Instalación de uLoader</w:t>
      </w:r>
      <w:bookmarkEnd w:id="160"/>
    </w:p>
    <w:p w:rsidR="00CC13A5" w:rsidRDefault="00CC13A5" w:rsidP="00CC13A5"/>
    <w:p w:rsidR="00175277" w:rsidRDefault="008C04F4" w:rsidP="005F45E1">
      <w:r>
        <w:t>Antes de instalar uLoader, formatea de nuevo la tarjeta SD para eliminar los archivos innecesarios. Instalarlo es muy sencillo, simplemente d</w:t>
      </w:r>
      <w:r w:rsidR="008E3278">
        <w:t xml:space="preserve">escarga el </w:t>
      </w:r>
      <w:r w:rsidR="001F695C">
        <w:fldChar w:fldCharType="begin"/>
      </w:r>
      <w:ins w:id="161" w:author="Guillermo" w:date="2011-04-09T01:20:00Z">
        <w:r w:rsidR="001437C3">
          <w:instrText>HYPERLINK "http://code.google.com/p/softmodii-eol/downloads/detail?name=uLoader.zip&amp;can=2&amp;q="</w:instrText>
        </w:r>
      </w:ins>
      <w:del w:id="162" w:author="Guillermo" w:date="2011-03-04T19:48:00Z">
        <w:r w:rsidR="001F695C" w:rsidDel="00FF68CF">
          <w:delInstrText xml:space="preserve"> HYPERLINK "http://www.mediafire.com/?qmn67a16d3jadw3" </w:delInstrText>
        </w:r>
      </w:del>
      <w:r w:rsidR="001F695C">
        <w:fldChar w:fldCharType="separate"/>
      </w:r>
      <w:r w:rsidR="008E3278" w:rsidRPr="00E40A3D">
        <w:rPr>
          <w:rStyle w:val="Hipervnculo"/>
          <w:b/>
          <w:color w:val="406E8C" w:themeColor="accent6" w:themeShade="BF"/>
        </w:rPr>
        <w:t>paquete de uLoader</w:t>
      </w:r>
      <w:r w:rsidR="001F695C">
        <w:rPr>
          <w:rStyle w:val="Hipervnculo"/>
          <w:b/>
          <w:color w:val="406E8C" w:themeColor="accent6" w:themeShade="BF"/>
        </w:rPr>
        <w:fldChar w:fldCharType="end"/>
      </w:r>
      <w:r>
        <w:t xml:space="preserve">, ábrelo y copia las carpetas a </w:t>
      </w:r>
      <w:r w:rsidRPr="005F45E1">
        <w:rPr>
          <w:u w:val="single"/>
        </w:rPr>
        <w:t>la raíz de la SD</w:t>
      </w:r>
      <w:r>
        <w:t xml:space="preserve">. </w:t>
      </w:r>
    </w:p>
    <w:p w:rsidR="006730D3" w:rsidRDefault="00175277" w:rsidP="005F45E1">
      <w:r>
        <w:t xml:space="preserve">Conecta el dispositivo de almacenamiento externo al puerto USB0 (el de abajo con la consola tumbada). </w:t>
      </w:r>
      <w:r w:rsidR="008C04F4">
        <w:t xml:space="preserve">Introduce de nuevo la tarjeta SD en la Wii y abre el Canal Homebrew para ejecutar </w:t>
      </w:r>
      <w:r w:rsidR="008C04F4" w:rsidRPr="005F45E1">
        <w:rPr>
          <w:b/>
          <w:u w:val="single"/>
        </w:rPr>
        <w:t>uLoader</w:t>
      </w:r>
      <w:r w:rsidR="008C04F4">
        <w:t xml:space="preserve">. Si todo funciona correctamente debería aparecerte la pantalla principal de uLoader con los juegos de la partición WBFS (o FAT32 si no tienes WBFS). Para cargar un juego, simplemente pulsa </w:t>
      </w:r>
      <w:r w:rsidR="00F65C89">
        <w:rPr>
          <w:lang w:eastAsia="es-ES_tradnl"/>
        </w:rPr>
        <w:drawing>
          <wp:inline distT="0" distB="0" distL="0" distR="0" wp14:anchorId="7EA2069A" wp14:editId="28E44419">
            <wp:extent cx="180753" cy="180753"/>
            <wp:effectExtent l="0" t="0" r="0" b="0"/>
            <wp:docPr id="33" name="Imagen 3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8C04F4">
        <w:t xml:space="preserve"> sobre él y selecciona “</w:t>
      </w:r>
      <w:r w:rsidR="008C04F4" w:rsidRPr="005F45E1">
        <w:rPr>
          <w:b/>
        </w:rPr>
        <w:t>Cargar juego</w:t>
      </w:r>
      <w:r w:rsidR="008C04F4">
        <w:t>” en la esquina inferior derecha.</w:t>
      </w:r>
      <w:r w:rsidR="0010182B">
        <w:t xml:space="preserve"> Puedes ver el manejo básico de uLoader en </w:t>
      </w:r>
      <w:hyperlink r:id="rId66" w:history="1">
        <w:r w:rsidR="0010182B" w:rsidRPr="0010182B">
          <w:rPr>
            <w:rStyle w:val="Hipervnculo"/>
            <w:b/>
            <w:color w:val="406E8C" w:themeColor="accent6" w:themeShade="BF"/>
          </w:rPr>
          <w:t>este vídeo</w:t>
        </w:r>
      </w:hyperlink>
      <w:r w:rsidR="0010182B">
        <w:t>.</w:t>
      </w:r>
    </w:p>
    <w:p w:rsidR="0030592B" w:rsidRDefault="008C04F4" w:rsidP="008C04F4">
      <w:r>
        <w:t>También puedes cargar backups en DVD seleccionando la opción “</w:t>
      </w:r>
      <w:r w:rsidRPr="005F45E1">
        <w:rPr>
          <w:b/>
        </w:rPr>
        <w:t>DVD</w:t>
      </w:r>
      <w:r>
        <w:t>”</w:t>
      </w:r>
      <w:r w:rsidR="005F45E1">
        <w:t xml:space="preserve"> en la esquina superior derecha;</w:t>
      </w:r>
      <w:r w:rsidR="006730D3">
        <w:t xml:space="preserve"> </w:t>
      </w:r>
      <w:r w:rsidR="005F45E1">
        <w:t>r</w:t>
      </w:r>
      <w:r w:rsidR="006730D3">
        <w:t>ecuerda que solo podrás cargar copias en DVD si tu Wii no tiene la protección física en el lector (más de un año de antigüedad)</w:t>
      </w:r>
      <w:r w:rsidR="00FF6E57">
        <w:t>; sabrás que tu Wii tiene la protección si al intentar ejecutar una copia en DVD desde uLoader obtienes el “</w:t>
      </w:r>
      <w:r w:rsidR="00FF6E57" w:rsidRPr="00FF6E57">
        <w:rPr>
          <w:b/>
        </w:rPr>
        <w:t>Error -2</w:t>
      </w:r>
      <w:r w:rsidR="00FF6E57">
        <w:t>”</w:t>
      </w:r>
      <w:r w:rsidR="006730D3">
        <w:t>.</w:t>
      </w:r>
      <w:r w:rsidR="005F45E1">
        <w:t xml:space="preserve"> Además</w:t>
      </w:r>
      <w:r w:rsidR="0030592B">
        <w:t xml:space="preserve"> puedes usar uLoader para pasar tus DVD</w:t>
      </w:r>
      <w:r w:rsidR="001D28AF">
        <w:t xml:space="preserve">s al disco duro en formato WBFS, o conectar un lector de DVD externo USB para cargar copias directamente en </w:t>
      </w:r>
      <w:r w:rsidR="008D4580">
        <w:t xml:space="preserve">CD o </w:t>
      </w:r>
      <w:r w:rsidR="001D28AF">
        <w:t>DVD.</w:t>
      </w:r>
    </w:p>
    <w:p w:rsidR="008C04F4" w:rsidRDefault="008C04F4" w:rsidP="008C04F4">
      <w:r>
        <w:t xml:space="preserve">En EOL tienes una amplia </w:t>
      </w:r>
      <w:hyperlink r:id="rId67" w:history="1">
        <w:r w:rsidRPr="004D02D6">
          <w:rPr>
            <w:rStyle w:val="Hipervnculo"/>
            <w:b/>
            <w:color w:val="406E8C" w:themeColor="accent6" w:themeShade="BF"/>
          </w:rPr>
          <w:t>wiki</w:t>
        </w:r>
      </w:hyperlink>
      <w:r w:rsidRPr="004D619B">
        <w:rPr>
          <w:color w:val="406E8C" w:themeColor="accent6" w:themeShade="BF"/>
        </w:rPr>
        <w:t xml:space="preserve"> </w:t>
      </w:r>
      <w:r>
        <w:t xml:space="preserve">con toda la información sobre uLoader, por lo que deberías leerla para conocer a fondo todas las opciones de este magnífico loader. </w:t>
      </w:r>
    </w:p>
    <w:p w:rsidR="008C04F4" w:rsidRDefault="0035608A" w:rsidP="0035608A">
      <w:pPr>
        <w:pStyle w:val="Ttulo3"/>
      </w:pPr>
      <w:r>
        <w:t>Instalando un Canal Forwarder para uLoader</w:t>
      </w:r>
    </w:p>
    <w:p w:rsidR="0035608A" w:rsidRDefault="0035608A" w:rsidP="0035608A">
      <w:r>
        <w:t xml:space="preserve">Este paso es opcional, pero recomendable si quieres evitar pasar por el Canal Homebrew para acceder a uLoader. Con esto instalarás un canal forwarder que funcionará como </w:t>
      </w:r>
      <w:r w:rsidRPr="001749E2">
        <w:rPr>
          <w:u w:val="single"/>
        </w:rPr>
        <w:t>acceso directo</w:t>
      </w:r>
      <w:r>
        <w:t xml:space="preserve"> para abrir uLoader desde el Menú del Sistema. La instalación del canal no elimina la necesidad de tener la tarjeta SD en la Wii, ya que arranca uLoader desde ahí.</w:t>
      </w:r>
    </w:p>
    <w:p w:rsidR="00531DB2" w:rsidRDefault="0035608A" w:rsidP="001749E2">
      <w:r>
        <w:t xml:space="preserve">Descarga el </w:t>
      </w:r>
      <w:r w:rsidR="001F695C">
        <w:fldChar w:fldCharType="begin"/>
      </w:r>
      <w:ins w:id="163" w:author="Guillermo" w:date="2011-03-04T19:49:00Z">
        <w:r w:rsidR="00FF68CF">
          <w:instrText>HYPERLINK "http://code.google.com/p/softmodii-eol/downloads/detail?name=WM%20y%20uLoader%20forwarder.zip&amp;can=2&amp;q="</w:instrText>
        </w:r>
      </w:ins>
      <w:del w:id="164" w:author="Guillermo" w:date="2011-03-04T19:49:00Z">
        <w:r w:rsidR="001F695C" w:rsidDel="00FF68CF">
          <w:delInstrText xml:space="preserve"> HYPERLINK "http://www.mediafire.com/?k9zuz4pcxui30bt" </w:delInstrText>
        </w:r>
      </w:del>
      <w:r w:rsidR="001F695C">
        <w:fldChar w:fldCharType="separate"/>
      </w:r>
      <w:r w:rsidRPr="00E40A3D">
        <w:rPr>
          <w:rStyle w:val="Hipervnculo"/>
          <w:b/>
          <w:color w:val="406E8C" w:themeColor="accent6" w:themeShade="BF"/>
        </w:rPr>
        <w:t>paquete con WAD Manager y el canal forwarder</w:t>
      </w:r>
      <w:r w:rsidR="001F695C">
        <w:rPr>
          <w:rStyle w:val="Hipervnculo"/>
          <w:b/>
          <w:color w:val="406E8C" w:themeColor="accent6" w:themeShade="BF"/>
        </w:rPr>
        <w:fldChar w:fldCharType="end"/>
      </w:r>
      <w:r>
        <w:t>, y copia el contenido a la raíz de la tarjeta SD. Entra en el Canal Homebrew y abre la aplicación “</w:t>
      </w:r>
      <w:hyperlink r:id="rId68" w:history="1">
        <w:r w:rsidRPr="0010182B">
          <w:rPr>
            <w:rStyle w:val="Hipervnculo"/>
            <w:b/>
            <w:color w:val="406E8C" w:themeColor="accent6" w:themeShade="BF"/>
          </w:rPr>
          <w:t>WAD Manager</w:t>
        </w:r>
      </w:hyperlink>
      <w:r>
        <w:t xml:space="preserve">”, </w:t>
      </w:r>
      <w:r w:rsidR="00C760B7">
        <w:t xml:space="preserve">pulsa </w:t>
      </w:r>
      <w:r w:rsidR="00C760B7">
        <w:rPr>
          <w:lang w:eastAsia="es-ES_tradnl"/>
        </w:rPr>
        <w:drawing>
          <wp:inline distT="0" distB="0" distL="0" distR="0" wp14:anchorId="77833D8E" wp14:editId="00DD657A">
            <wp:extent cx="180753" cy="180753"/>
            <wp:effectExtent l="0" t="0" r="0" b="0"/>
            <wp:docPr id="41" name="Imagen 4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C760B7">
        <w:t xml:space="preserve"> en la primera pantalla, </w:t>
      </w:r>
      <w:r>
        <w:t>selecciona</w:t>
      </w:r>
      <w:r w:rsidR="001749E2">
        <w:t xml:space="preserve"> </w:t>
      </w:r>
      <w:r w:rsidR="004D02D6">
        <w:rPr>
          <w:b/>
        </w:rPr>
        <w:t>IOS236</w:t>
      </w:r>
      <w:r w:rsidR="001749E2">
        <w:t xml:space="preserve"> y pulsa </w:t>
      </w:r>
      <w:r w:rsidR="001749E2">
        <w:rPr>
          <w:lang w:eastAsia="es-ES_tradnl"/>
        </w:rPr>
        <w:drawing>
          <wp:inline distT="0" distB="0" distL="0" distR="0" wp14:anchorId="0FB2ED34" wp14:editId="5E42A3CE">
            <wp:extent cx="180753" cy="180753"/>
            <wp:effectExtent l="0" t="0" r="0" b="0"/>
            <wp:docPr id="35" name="Imagen 35"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en la siguiente pantalla selecciona “</w:t>
      </w:r>
      <w:r w:rsidR="00C760B7">
        <w:rPr>
          <w:b/>
        </w:rPr>
        <w:t>Ranura SD</w:t>
      </w:r>
      <w:r w:rsidR="001749E2">
        <w:t xml:space="preserve">” y pulsa </w:t>
      </w:r>
      <w:r w:rsidR="001749E2">
        <w:rPr>
          <w:lang w:eastAsia="es-ES_tradnl"/>
        </w:rPr>
        <w:drawing>
          <wp:inline distT="0" distB="0" distL="0" distR="0" wp14:anchorId="3D92ED5A" wp14:editId="48A87587">
            <wp:extent cx="180753" cy="180753"/>
            <wp:effectExtent l="0" t="0" r="0" b="0"/>
            <wp:docPr id="36" name="Imagen 36"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a continuación </w:t>
      </w:r>
      <w:r w:rsidR="00C760B7">
        <w:t>seleccionas</w:t>
      </w:r>
      <w:r w:rsidR="001749E2">
        <w:t xml:space="preserve"> el </w:t>
      </w:r>
      <w:r w:rsidR="00C760B7" w:rsidRPr="004D02D6">
        <w:rPr>
          <w:b/>
        </w:rPr>
        <w:t>archivo .wad</w:t>
      </w:r>
      <w:r w:rsidR="001749E2">
        <w:t xml:space="preserve"> con </w:t>
      </w:r>
      <w:r w:rsidR="001749E2">
        <w:rPr>
          <w:lang w:eastAsia="es-ES_tradnl"/>
        </w:rPr>
        <w:drawing>
          <wp:inline distT="0" distB="0" distL="0" distR="0" wp14:anchorId="01B1A219" wp14:editId="16A45BB2">
            <wp:extent cx="180753" cy="180753"/>
            <wp:effectExtent l="0" t="0" r="0" b="0"/>
            <wp:docPr id="38" name="Imagen 3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marcas “</w:t>
      </w:r>
      <w:r w:rsidR="001749E2" w:rsidRPr="001749E2">
        <w:rPr>
          <w:b/>
        </w:rPr>
        <w:t>Instalar WAD</w:t>
      </w:r>
      <w:r w:rsidR="001749E2">
        <w:t xml:space="preserve">” y pulsas </w:t>
      </w:r>
      <w:r w:rsidR="001749E2">
        <w:rPr>
          <w:lang w:eastAsia="es-ES_tradnl"/>
        </w:rPr>
        <w:drawing>
          <wp:inline distT="0" distB="0" distL="0" distR="0" wp14:anchorId="3A5E8180" wp14:editId="569AE111">
            <wp:extent cx="180753" cy="180753"/>
            <wp:effectExtent l="0" t="0" r="0" b="0"/>
            <wp:docPr id="39" name="Imagen 3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Cuando termine pulsa </w:t>
      </w:r>
      <w:r w:rsidR="00C760B7">
        <w:rPr>
          <w:lang w:eastAsia="es-ES_tradnl"/>
        </w:rPr>
        <w:t>cualquier botón</w:t>
      </w:r>
      <w:r w:rsidR="001749E2">
        <w:t xml:space="preserve"> para salir, ya tendrás instalado tu canal y podrás usarlo para entrar a uLoader desde el Menú del Sistema como cualquier otro canal oficial.</w:t>
      </w:r>
      <w:r w:rsidR="00531DB2">
        <w:br w:type="page"/>
      </w:r>
    </w:p>
    <w:p w:rsidR="00531DB2" w:rsidRDefault="00531DB2" w:rsidP="00531DB2">
      <w:pPr>
        <w:pStyle w:val="Ttulo1"/>
        <w:jc w:val="center"/>
      </w:pPr>
      <w:bookmarkStart w:id="165" w:name="_Toc285987398"/>
      <w:r>
        <w:lastRenderedPageBreak/>
        <w:t>Paso 4: Mi Wii ya carga copias. ¿Y ahora qué?</w:t>
      </w:r>
      <w:bookmarkEnd w:id="165"/>
    </w:p>
    <w:p w:rsidR="00531DB2" w:rsidRDefault="00531DB2" w:rsidP="00531DB2"/>
    <w:p w:rsidR="008C04F4" w:rsidRDefault="008C04F4" w:rsidP="00531DB2">
      <w:pPr>
        <w:rPr>
          <w:ins w:id="166" w:author="Guillermo" w:date="2011-03-04T03:30:00Z"/>
        </w:rPr>
      </w:pPr>
      <w:r>
        <w:t>Además de cargar copias, la scene te ofrece una gran variedad de aplicaciones.</w:t>
      </w:r>
    </w:p>
    <w:p w:rsidR="0084240B" w:rsidRDefault="0084240B" w:rsidP="00531DB2">
      <w:pPr>
        <w:rPr>
          <w:ins w:id="167" w:author="Guillermo" w:date="2011-03-04T03:30:00Z"/>
        </w:rPr>
      </w:pPr>
    </w:p>
    <w:p w:rsidR="0084240B" w:rsidRDefault="0084240B" w:rsidP="0084240B">
      <w:pPr>
        <w:pStyle w:val="Ttulo2"/>
      </w:pPr>
      <w:moveToRangeStart w:id="168" w:author="Guillermo" w:date="2011-03-04T03:30:00Z" w:name="move286972763"/>
      <w:moveTo w:id="169" w:author="Guillermo" w:date="2011-03-04T03:30:00Z">
        <w:r>
          <w:t>Aplicaciones y canales forwarder</w:t>
        </w:r>
      </w:moveTo>
    </w:p>
    <w:p w:rsidR="0084240B" w:rsidRDefault="0084240B" w:rsidP="0084240B">
      <w:moveTo w:id="170" w:author="Guillermo" w:date="2011-03-04T03:30:00Z">
        <w:r>
          <w:t xml:space="preserve">Existe una gran cantidad de emuladores disponibles para muchas </w:t>
        </w:r>
        <w:r w:rsidRPr="006F7077">
          <w:rPr>
            <w:b/>
            <w:u w:val="single"/>
          </w:rPr>
          <w:t>consolas y ordenadores antiguos</w:t>
        </w:r>
        <w:r>
          <w:t xml:space="preserve">: NES, SNES, GameBoy, SEGA Master System, SEGA MegaDrive, Atari, Commodore, DOS… Suelen ser aplicaciones sencillas que cargan las ROMs desde la tarjeta SD o partición FAT32 en dispositivo USB. </w:t>
        </w:r>
      </w:moveTo>
    </w:p>
    <w:p w:rsidR="0084240B" w:rsidRDefault="0084240B" w:rsidP="0084240B">
      <w:moveTo w:id="171" w:author="Guillermo" w:date="2011-03-04T03:30:00Z">
        <w:r>
          <w:t>Los canales forwarder son “</w:t>
        </w:r>
        <w:r w:rsidRPr="006F7077">
          <w:rPr>
            <w:b/>
          </w:rPr>
          <w:t>accesos directos</w:t>
        </w:r>
        <w:r>
          <w:t>” que se instalan en el Menú del Sistema de la consola Wii y lanzan aplicaciones sin necesidad de abrir el Canal Homebrew.</w:t>
        </w:r>
      </w:moveTo>
    </w:p>
    <w:p w:rsidR="0084240B" w:rsidDel="0084240B" w:rsidRDefault="0084240B" w:rsidP="0084240B">
      <w:pPr>
        <w:rPr>
          <w:del w:id="172" w:author="Guillermo" w:date="2011-03-04T03:30:00Z"/>
        </w:rPr>
      </w:pPr>
    </w:p>
    <w:p w:rsidR="0084240B" w:rsidRDefault="0084240B" w:rsidP="0084240B">
      <w:moveTo w:id="173" w:author="Guillermo" w:date="2011-03-04T03:30:00Z">
        <w:r>
          <w:t xml:space="preserve">Puedes ver una completa lista de emuladores y otras aplicaciones, así como enlaces a las descargas de las mismas y canales forwarder en el </w:t>
        </w:r>
        <w:r>
          <w:fldChar w:fldCharType="begin"/>
        </w:r>
        <w:r>
          <w:instrText xml:space="preserve"> HYPERLINK "http://www.elotrolado.net/hilo_hilo-oficial-aplicaciones-de-wii-dol-meta-icono_1123321" </w:instrText>
        </w:r>
        <w:r>
          <w:fldChar w:fldCharType="separate"/>
        </w:r>
        <w:r w:rsidRPr="0010182B">
          <w:rPr>
            <w:rStyle w:val="Hipervnculo"/>
            <w:b/>
            <w:color w:val="406E8C" w:themeColor="accent6" w:themeShade="BF"/>
          </w:rPr>
          <w:t>hilo de aplicaciones de EOL</w:t>
        </w:r>
        <w:r>
          <w:rPr>
            <w:rStyle w:val="Hipervnculo"/>
            <w:b/>
            <w:color w:val="406E8C" w:themeColor="accent6" w:themeShade="BF"/>
          </w:rPr>
          <w:fldChar w:fldCharType="end"/>
        </w:r>
        <w:r>
          <w:t>.</w:t>
        </w:r>
      </w:moveTo>
    </w:p>
    <w:p w:rsidR="0084240B" w:rsidRPr="00FD165B" w:rsidRDefault="0084240B" w:rsidP="0084240B">
      <w:pPr>
        <w:pStyle w:val="Ttulo2"/>
      </w:pPr>
      <w:moveToRangeStart w:id="174" w:author="Guillermo" w:date="2011-03-04T03:30:00Z" w:name="move286972774"/>
      <w:moveToRangeEnd w:id="168"/>
      <w:moveTo w:id="175" w:author="Guillermo" w:date="2011-03-04T03:30:00Z">
        <w:r>
          <w:t>WiiMC</w:t>
        </w:r>
      </w:moveTo>
    </w:p>
    <w:p w:rsidR="0084240B" w:rsidRDefault="0084240B" w:rsidP="0084240B">
      <w:moveTo w:id="176" w:author="Guillermo" w:date="2011-03-04T03:30:00Z">
        <w:r>
          <w:t xml:space="preserve">WiiMC es un completo reproductor que convertirá tu Wii en un </w:t>
        </w:r>
        <w:r w:rsidRPr="006F7077">
          <w:rPr>
            <w:b/>
            <w:u w:val="single"/>
          </w:rPr>
          <w:t>centro multimedia</w:t>
        </w:r>
        <w:r>
          <w:t xml:space="preserve">. Reproduce vídeos, música, DVD, fotos, contenidos online (Youtube y otros), desde la tarjeta SD, dispositivo USB, disco DVD o red local (SMB). Tienes más información al respecto en el hilo oficial de WiiMC en EOL </w:t>
        </w:r>
        <w:r>
          <w:fldChar w:fldCharType="begin"/>
        </w:r>
        <w:r>
          <w:instrText xml:space="preserve"> HYPERLINK "http://www.elotrolado.net/hilo_wiimc_1402310" </w:instrText>
        </w:r>
        <w:r>
          <w:fldChar w:fldCharType="separate"/>
        </w:r>
        <w:r w:rsidRPr="00FD4F95">
          <w:rPr>
            <w:rStyle w:val="Hipervnculo"/>
            <w:color w:val="406E8C" w:themeColor="accent6" w:themeShade="BF"/>
          </w:rPr>
          <w:t>http://www.elotrolado.net/hilo_wiimc_1402310</w:t>
        </w:r>
        <w:r>
          <w:rPr>
            <w:rStyle w:val="Hipervnculo"/>
            <w:color w:val="406E8C" w:themeColor="accent6" w:themeShade="BF"/>
          </w:rPr>
          <w:fldChar w:fldCharType="end"/>
        </w:r>
        <w:r>
          <w:t>.</w:t>
        </w:r>
      </w:moveTo>
    </w:p>
    <w:moveToRangeEnd w:id="174"/>
    <w:p w:rsidR="0084240B" w:rsidDel="0084240B" w:rsidRDefault="0084240B" w:rsidP="00531DB2">
      <w:pPr>
        <w:rPr>
          <w:del w:id="177" w:author="Guillermo" w:date="2011-03-04T03:30:00Z"/>
        </w:rPr>
      </w:pPr>
    </w:p>
    <w:p w:rsidR="00A94CD8" w:rsidDel="0084240B" w:rsidRDefault="00A94CD8" w:rsidP="00531DB2">
      <w:pPr>
        <w:rPr>
          <w:del w:id="178" w:author="Guillermo" w:date="2011-03-04T03:30:00Z"/>
        </w:rPr>
      </w:pPr>
    </w:p>
    <w:p w:rsidR="00531DB2" w:rsidRDefault="00531DB2" w:rsidP="00531DB2">
      <w:pPr>
        <w:pStyle w:val="Ttulo2"/>
      </w:pPr>
      <w:bookmarkStart w:id="179" w:name="_Toc285987399"/>
      <w:r>
        <w:t>Actualizando con Pimp My Wii</w:t>
      </w:r>
      <w:bookmarkEnd w:id="179"/>
    </w:p>
    <w:p w:rsidR="008C04F4" w:rsidRDefault="008C04F4" w:rsidP="00531DB2">
      <w:r>
        <w:t xml:space="preserve">Pimp My Wii es una aplicación que te ayuda a </w:t>
      </w:r>
      <w:r w:rsidRPr="006F7077">
        <w:rPr>
          <w:b/>
          <w:u w:val="single"/>
        </w:rPr>
        <w:t>actualizar el firmware</w:t>
      </w:r>
      <w:r>
        <w:t xml:space="preserve"> de la consola Wii de una manera segura y controlada, pudiendo tener todos los IOS y canales actualizados </w:t>
      </w:r>
      <w:r w:rsidRPr="006F7077">
        <w:rPr>
          <w:u w:val="single"/>
        </w:rPr>
        <w:t>sin necesidad de actualizar por vía oficial</w:t>
      </w:r>
      <w:r>
        <w:t>. Salvo que hayas actualizado tu Wii por internet a la última versión actual, sería muy recomendable que lo utilizases para poder acceder al Canal Tienda y que funcionen los últimos juegos originales.</w:t>
      </w:r>
    </w:p>
    <w:p w:rsidR="008C04F4" w:rsidRDefault="008C04F4" w:rsidP="00531DB2">
      <w:r>
        <w:t xml:space="preserve">Tienes un tutorial muy sencillo y bien explicado en EOL sobre cómo hacerlo, puedes verlo aquí </w:t>
      </w:r>
      <w:hyperlink r:id="rId69" w:history="1">
        <w:r w:rsidRPr="001C445B">
          <w:rPr>
            <w:rStyle w:val="Hipervnculo"/>
            <w:color w:val="406E8C" w:themeColor="accent6" w:themeShade="BF"/>
          </w:rPr>
          <w:t>http://www.elotrolado.net/hilo_tutorial-actualiza-a-4-1-sin-perder-nada_1258629</w:t>
        </w:r>
      </w:hyperlink>
      <w:r>
        <w:t>.</w:t>
      </w:r>
    </w:p>
    <w:p w:rsidR="00531DB2" w:rsidDel="0084240B" w:rsidRDefault="00531DB2" w:rsidP="00531DB2">
      <w:pPr>
        <w:rPr>
          <w:del w:id="180" w:author="Guillermo" w:date="2011-03-04T03:31:00Z"/>
        </w:rPr>
      </w:pPr>
    </w:p>
    <w:p w:rsidR="00531DB2" w:rsidRDefault="00531DB2" w:rsidP="00531DB2">
      <w:pPr>
        <w:pStyle w:val="Ttulo2"/>
      </w:pPr>
      <w:bookmarkStart w:id="181" w:name="_Toc285987400"/>
      <w:r>
        <w:t>Priiloader</w:t>
      </w:r>
      <w:bookmarkEnd w:id="181"/>
    </w:p>
    <w:p w:rsidR="006730D3" w:rsidRDefault="006730D3" w:rsidP="00FD165B">
      <w:r>
        <w:t xml:space="preserve">El sucesor de Preloader, Priiloader es una aplicación muy útil para diversas funciones, pero principalmente se utiliza como </w:t>
      </w:r>
      <w:r w:rsidRPr="006F7077">
        <w:rPr>
          <w:b/>
          <w:u w:val="single"/>
        </w:rPr>
        <w:t>protección ante bricks</w:t>
      </w:r>
      <w:r>
        <w:t xml:space="preserve"> en aquellas consolas que no </w:t>
      </w:r>
      <w:r>
        <w:lastRenderedPageBreak/>
        <w:t>pueden instalar BootMii como boot2</w:t>
      </w:r>
      <w:r w:rsidR="004959E3">
        <w:t xml:space="preserve">, y para </w:t>
      </w:r>
      <w:r w:rsidR="004959E3" w:rsidRPr="004959E3">
        <w:rPr>
          <w:b/>
          <w:u w:val="single"/>
        </w:rPr>
        <w:t>bloquear las actualizaciones oficiales</w:t>
      </w:r>
      <w:r w:rsidR="004959E3">
        <w:t xml:space="preserve"> por Canal Disco y por Internet.</w:t>
      </w:r>
      <w:r>
        <w:t xml:space="preserve"> Es altamente recomendable si piensas hacer algo más que simplemente cargar copias de seguridad. Puedes encontrar toda la información al respecto en la wiki de Priiloader en EOL </w:t>
      </w:r>
      <w:hyperlink r:id="rId70" w:history="1">
        <w:r w:rsidRPr="001C445B">
          <w:rPr>
            <w:rStyle w:val="Hipervnculo"/>
            <w:color w:val="406E8C" w:themeColor="accent6" w:themeShade="BF"/>
          </w:rPr>
          <w:t>http://www.elotrolado.net/wiki/Priiloader</w:t>
        </w:r>
      </w:hyperlink>
      <w:r>
        <w:t>.</w:t>
      </w:r>
    </w:p>
    <w:p w:rsidR="006730D3" w:rsidDel="00DE1DC6" w:rsidRDefault="006730D3">
      <w:pPr>
        <w:pStyle w:val="Ttulo1"/>
        <w:spacing w:after="0" w:line="240" w:lineRule="auto"/>
        <w:jc w:val="center"/>
        <w:rPr>
          <w:del w:id="182" w:author="Guillermo" w:date="2011-03-04T03:31:00Z"/>
        </w:rPr>
        <w:pPrChange w:id="183" w:author="Guillermo" w:date="2011-03-04T03:32:00Z">
          <w:pPr>
            <w:pStyle w:val="Ttulo1"/>
            <w:jc w:val="center"/>
          </w:pPr>
        </w:pPrChange>
      </w:pPr>
    </w:p>
    <w:p w:rsidR="00DE1DC6" w:rsidRPr="00C67341" w:rsidRDefault="00DE1DC6">
      <w:pPr>
        <w:spacing w:after="0" w:line="240" w:lineRule="auto"/>
        <w:rPr>
          <w:ins w:id="184" w:author="Guillermo" w:date="2011-03-04T03:32:00Z"/>
        </w:rPr>
        <w:pPrChange w:id="185" w:author="Guillermo" w:date="2011-03-04T03:32:00Z">
          <w:pPr>
            <w:pStyle w:val="Ttulo1"/>
            <w:jc w:val="center"/>
          </w:pPr>
        </w:pPrChange>
      </w:pPr>
    </w:p>
    <w:p w:rsidR="00FD165B" w:rsidRPr="00FD165B" w:rsidDel="008C50DA" w:rsidRDefault="00FD165B">
      <w:pPr>
        <w:pStyle w:val="Ttulo2"/>
        <w:spacing w:line="240" w:lineRule="auto"/>
        <w:rPr>
          <w:del w:id="186" w:author="Guillermo" w:date="2011-03-04T03:31:00Z"/>
        </w:rPr>
        <w:pPrChange w:id="187" w:author="Guillermo" w:date="2011-03-04T03:32:00Z">
          <w:pPr>
            <w:pStyle w:val="Ttulo2"/>
          </w:pPr>
        </w:pPrChange>
      </w:pPr>
      <w:bookmarkStart w:id="188" w:name="_Toc285987401"/>
      <w:moveFromRangeStart w:id="189" w:author="Guillermo" w:date="2011-03-04T03:30:00Z" w:name="move286972774"/>
      <w:moveFrom w:id="190" w:author="Guillermo" w:date="2011-03-04T03:30:00Z">
        <w:r w:rsidDel="0084240B">
          <w:t>WiiMC</w:t>
        </w:r>
      </w:moveFrom>
      <w:bookmarkEnd w:id="188"/>
    </w:p>
    <w:p w:rsidR="006730D3" w:rsidDel="008C50DA" w:rsidRDefault="006730D3">
      <w:pPr>
        <w:pStyle w:val="Ttulo2"/>
        <w:spacing w:line="240" w:lineRule="auto"/>
        <w:rPr>
          <w:del w:id="191" w:author="Guillermo" w:date="2011-03-04T03:31:00Z"/>
        </w:rPr>
        <w:pPrChange w:id="192" w:author="Guillermo" w:date="2011-03-04T03:32:00Z">
          <w:pPr/>
        </w:pPrChange>
      </w:pPr>
      <w:moveFrom w:id="193" w:author="Guillermo" w:date="2011-03-04T03:30:00Z">
        <w:del w:id="194" w:author="Guillermo" w:date="2011-03-04T03:31:00Z">
          <w:r w:rsidDel="008C50DA">
            <w:delText xml:space="preserve">WiiMC es un completo reproductor que convertirá tu Wii en un </w:delText>
          </w:r>
          <w:r w:rsidRPr="006F7077" w:rsidDel="008C50DA">
            <w:rPr>
              <w:b/>
              <w:u w:val="single"/>
            </w:rPr>
            <w:delText>centro multimedia</w:delText>
          </w:r>
          <w:r w:rsidDel="008C50DA">
            <w:delText xml:space="preserve">. Reproduce vídeos, música, DVD, fotos, contenidos online (Youtube y otros), desde la tarjeta SD, dispositivo USB, disco DVD o red local (SMB). Tienes más información al respecto en el hilo oficial de WiiMC en EOL </w:delText>
          </w:r>
          <w:r w:rsidR="009B3322" w:rsidDel="008C50DA">
            <w:rPr>
              <w:color w:val="auto"/>
            </w:rPr>
            <w:fldChar w:fldCharType="begin"/>
          </w:r>
          <w:r w:rsidR="009B3322" w:rsidDel="008C50DA">
            <w:delInstrText xml:space="preserve"> HYPERLINK "http://www.elotrolado.net/hilo_wiimc_1402310" </w:delInstrText>
          </w:r>
          <w:r w:rsidR="009B3322" w:rsidDel="008C50DA">
            <w:rPr>
              <w:color w:val="auto"/>
            </w:rPr>
            <w:fldChar w:fldCharType="separate"/>
          </w:r>
          <w:r w:rsidR="00964720" w:rsidRPr="00FD4F95" w:rsidDel="008C50DA">
            <w:rPr>
              <w:rStyle w:val="Hipervnculo"/>
              <w:color w:val="406E8C" w:themeColor="accent6" w:themeShade="BF"/>
            </w:rPr>
            <w:delText>http://www.elotrolado.net/hilo_wiimc_1402310</w:delText>
          </w:r>
          <w:r w:rsidR="009B3322" w:rsidDel="008C50DA">
            <w:rPr>
              <w:rStyle w:val="Hipervnculo"/>
              <w:color w:val="406E8C" w:themeColor="accent6" w:themeShade="BF"/>
            </w:rPr>
            <w:fldChar w:fldCharType="end"/>
          </w:r>
          <w:r w:rsidDel="008C50DA">
            <w:delText>.</w:delText>
          </w:r>
        </w:del>
      </w:moveFrom>
    </w:p>
    <w:moveFromRangeEnd w:id="189"/>
    <w:p w:rsidR="004936C6" w:rsidDel="0084240B" w:rsidRDefault="004936C6">
      <w:pPr>
        <w:pStyle w:val="Ttulo2"/>
        <w:spacing w:line="240" w:lineRule="auto"/>
        <w:rPr>
          <w:del w:id="195" w:author="Guillermo" w:date="2011-03-04T03:31:00Z"/>
        </w:rPr>
        <w:pPrChange w:id="196" w:author="Guillermo" w:date="2011-03-04T03:32:00Z">
          <w:pPr/>
        </w:pPrChange>
      </w:pPr>
    </w:p>
    <w:p w:rsidR="004936C6" w:rsidDel="008C50DA" w:rsidRDefault="0010182B">
      <w:pPr>
        <w:pStyle w:val="Ttulo2"/>
        <w:spacing w:line="240" w:lineRule="auto"/>
        <w:rPr>
          <w:del w:id="197" w:author="Guillermo" w:date="2011-03-04T03:31:00Z"/>
        </w:rPr>
        <w:pPrChange w:id="198" w:author="Guillermo" w:date="2011-03-04T03:32:00Z">
          <w:pPr>
            <w:pStyle w:val="Ttulo2"/>
          </w:pPr>
        </w:pPrChange>
      </w:pPr>
      <w:bookmarkStart w:id="199" w:name="_Toc285987402"/>
      <w:moveFromRangeStart w:id="200" w:author="Guillermo" w:date="2011-03-04T03:30:00Z" w:name="move286972763"/>
      <w:moveFrom w:id="201" w:author="Guillermo" w:date="2011-03-04T03:30:00Z">
        <w:del w:id="202" w:author="Guillermo" w:date="2011-03-04T03:31:00Z">
          <w:r w:rsidDel="008C50DA">
            <w:delText>Aplicaciones y canales forwarder</w:delText>
          </w:r>
        </w:del>
      </w:moveFrom>
      <w:bookmarkEnd w:id="199"/>
    </w:p>
    <w:p w:rsidR="0010182B" w:rsidDel="008C50DA" w:rsidRDefault="006730D3">
      <w:pPr>
        <w:pStyle w:val="Ttulo2"/>
        <w:spacing w:line="240" w:lineRule="auto"/>
        <w:rPr>
          <w:del w:id="203" w:author="Guillermo" w:date="2011-03-04T03:31:00Z"/>
        </w:rPr>
        <w:pPrChange w:id="204" w:author="Guillermo" w:date="2011-03-04T03:32:00Z">
          <w:pPr/>
        </w:pPrChange>
      </w:pPr>
      <w:moveFrom w:id="205" w:author="Guillermo" w:date="2011-03-04T03:30:00Z">
        <w:del w:id="206" w:author="Guillermo" w:date="2011-03-04T03:31:00Z">
          <w:r w:rsidDel="008C50DA">
            <w:delText xml:space="preserve">Existe una gran cantidad de emuladores disponibles para muchas </w:delText>
          </w:r>
          <w:r w:rsidRPr="006F7077" w:rsidDel="008C50DA">
            <w:rPr>
              <w:b/>
              <w:u w:val="single"/>
            </w:rPr>
            <w:delText>consolas y ordenadores antiguos</w:delText>
          </w:r>
          <w:r w:rsidDel="008C50DA">
            <w:delText>: NES, SNES, GameBoy, SEGA Master System, SEGA MegaDrive, Atari, Commodore, DOS… Suelen ser aplicaciones sencillas que cargan las ROMs desde la tarjeta SD o partición FAT32 en dispositivo USB.</w:delText>
          </w:r>
          <w:r w:rsidR="0010182B" w:rsidDel="008C50DA">
            <w:delText xml:space="preserve"> </w:delText>
          </w:r>
        </w:del>
      </w:moveFrom>
    </w:p>
    <w:p w:rsidR="0010182B" w:rsidDel="008C50DA" w:rsidRDefault="0010182B">
      <w:pPr>
        <w:pStyle w:val="Ttulo2"/>
        <w:spacing w:line="240" w:lineRule="auto"/>
        <w:rPr>
          <w:del w:id="207" w:author="Guillermo" w:date="2011-03-04T03:31:00Z"/>
        </w:rPr>
        <w:pPrChange w:id="208" w:author="Guillermo" w:date="2011-03-04T03:32:00Z">
          <w:pPr/>
        </w:pPrChange>
      </w:pPr>
      <w:moveFrom w:id="209" w:author="Guillermo" w:date="2011-03-04T03:30:00Z">
        <w:del w:id="210" w:author="Guillermo" w:date="2011-03-04T03:31:00Z">
          <w:r w:rsidDel="008C50DA">
            <w:delText>Los canales forwarder son “</w:delText>
          </w:r>
          <w:r w:rsidRPr="006F7077" w:rsidDel="008C50DA">
            <w:rPr>
              <w:b/>
            </w:rPr>
            <w:delText>accesos directos</w:delText>
          </w:r>
          <w:r w:rsidDel="008C50DA">
            <w:delText>” que se instalan en el Menú del Sistema de la consola Wii y lanzan aplicaciones sin necesidad de abrir el Canal Homebrew.</w:delText>
          </w:r>
        </w:del>
      </w:moveFrom>
    </w:p>
    <w:p w:rsidR="0010182B" w:rsidDel="008C50DA" w:rsidRDefault="0010182B">
      <w:pPr>
        <w:pStyle w:val="Ttulo2"/>
        <w:spacing w:line="240" w:lineRule="auto"/>
        <w:rPr>
          <w:del w:id="211" w:author="Guillermo" w:date="2011-03-04T03:31:00Z"/>
        </w:rPr>
        <w:pPrChange w:id="212" w:author="Guillermo" w:date="2011-03-04T03:32:00Z">
          <w:pPr/>
        </w:pPrChange>
      </w:pPr>
    </w:p>
    <w:p w:rsidR="00531DB2" w:rsidDel="008C50DA" w:rsidRDefault="006730D3">
      <w:pPr>
        <w:pStyle w:val="Ttulo2"/>
        <w:spacing w:line="240" w:lineRule="auto"/>
        <w:rPr>
          <w:del w:id="213" w:author="Guillermo" w:date="2011-03-04T03:31:00Z"/>
        </w:rPr>
        <w:pPrChange w:id="214" w:author="Guillermo" w:date="2011-03-04T03:32:00Z">
          <w:pPr/>
        </w:pPrChange>
      </w:pPr>
      <w:moveFrom w:id="215" w:author="Guillermo" w:date="2011-03-04T03:30:00Z">
        <w:del w:id="216" w:author="Guillermo" w:date="2011-03-04T03:31:00Z">
          <w:r w:rsidDel="008C50DA">
            <w:delText xml:space="preserve">Puedes ver una completa lista de emuladores </w:delText>
          </w:r>
          <w:r w:rsidR="0010182B" w:rsidDel="008C50DA">
            <w:delText xml:space="preserve">y otras aplicaciones, así como enlaces a las descargas de las mismas y canales forwarder en el </w:delText>
          </w:r>
          <w:r w:rsidR="009B3322" w:rsidDel="008C50DA">
            <w:rPr>
              <w:color w:val="auto"/>
            </w:rPr>
            <w:fldChar w:fldCharType="begin"/>
          </w:r>
          <w:r w:rsidR="009B3322" w:rsidDel="008C50DA">
            <w:delInstrText xml:space="preserve"> HYPERLINK "http://www.elotrolado.net/hilo_hilo-oficial-aplicaciones-de-wii-dol-meta-icono_1123321" </w:delInstrText>
          </w:r>
          <w:r w:rsidR="009B3322" w:rsidDel="008C50DA">
            <w:rPr>
              <w:color w:val="auto"/>
            </w:rPr>
            <w:fldChar w:fldCharType="separate"/>
          </w:r>
          <w:r w:rsidR="0010182B" w:rsidRPr="0010182B" w:rsidDel="008C50DA">
            <w:rPr>
              <w:rStyle w:val="Hipervnculo"/>
              <w:b/>
              <w:color w:val="406E8C" w:themeColor="accent6" w:themeShade="BF"/>
            </w:rPr>
            <w:delText>hilo de aplicaciones de EOL</w:delText>
          </w:r>
          <w:r w:rsidR="009B3322" w:rsidDel="008C50DA">
            <w:rPr>
              <w:rStyle w:val="Hipervnculo"/>
              <w:b/>
              <w:color w:val="406E8C" w:themeColor="accent6" w:themeShade="BF"/>
            </w:rPr>
            <w:fldChar w:fldCharType="end"/>
          </w:r>
          <w:r w:rsidR="0010182B" w:rsidDel="008C50DA">
            <w:delText>.</w:delText>
          </w:r>
        </w:del>
      </w:moveFrom>
    </w:p>
    <w:moveFromRangeEnd w:id="200"/>
    <w:p w:rsidR="004936C6" w:rsidDel="0084240B" w:rsidRDefault="004936C6">
      <w:pPr>
        <w:spacing w:after="0" w:line="240" w:lineRule="auto"/>
        <w:ind w:firstLine="0"/>
        <w:contextualSpacing w:val="0"/>
        <w:jc w:val="left"/>
        <w:rPr>
          <w:del w:id="217" w:author="Guillermo" w:date="2011-03-04T03:31:00Z"/>
        </w:rPr>
        <w:pPrChange w:id="218" w:author="Guillermo" w:date="2011-03-04T03:32:00Z">
          <w:pPr>
            <w:spacing w:line="276" w:lineRule="auto"/>
            <w:ind w:firstLine="0"/>
            <w:contextualSpacing w:val="0"/>
            <w:jc w:val="left"/>
          </w:pPr>
        </w:pPrChange>
      </w:pPr>
      <w:del w:id="219" w:author="Guillermo" w:date="2011-03-04T03:31:00Z">
        <w:r w:rsidDel="0084240B">
          <w:br w:type="page"/>
        </w:r>
      </w:del>
    </w:p>
    <w:p w:rsidR="00531DB2" w:rsidRDefault="004936C6">
      <w:pPr>
        <w:pStyle w:val="Ttulo1"/>
        <w:spacing w:after="0" w:line="240" w:lineRule="auto"/>
        <w:jc w:val="center"/>
        <w:pPrChange w:id="220" w:author="Guillermo" w:date="2011-03-04T03:32:00Z">
          <w:pPr>
            <w:pStyle w:val="Ttulo1"/>
            <w:jc w:val="center"/>
          </w:pPr>
        </w:pPrChange>
      </w:pPr>
      <w:bookmarkStart w:id="221" w:name="_Toc285987403"/>
      <w:r>
        <w:lastRenderedPageBreak/>
        <w:t>Créditos y agradecimientos</w:t>
      </w:r>
      <w:bookmarkEnd w:id="221"/>
    </w:p>
    <w:p w:rsidR="004936C6" w:rsidRDefault="004936C6" w:rsidP="004936C6"/>
    <w:p w:rsidR="00C67341" w:rsidRDefault="00F969BD">
      <w:pPr>
        <w:rPr>
          <w:ins w:id="222" w:author="Guillermo" w:date="2011-03-06T16:32:00Z"/>
        </w:rPr>
        <w:pPrChange w:id="223" w:author="Guillermo" w:date="2011-03-06T16:32:00Z">
          <w:pPr>
            <w:shd w:val="clear" w:color="auto" w:fill="FFFFFF" w:themeFill="background1"/>
            <w:tabs>
              <w:tab w:val="left" w:pos="2679"/>
            </w:tabs>
          </w:pPr>
        </w:pPrChange>
      </w:pPr>
      <w:r>
        <w:t xml:space="preserve">Softmodii </w:t>
      </w:r>
      <w:r w:rsidR="00492B7B">
        <w:t xml:space="preserve">+ CSD </w:t>
      </w:r>
      <w:r w:rsidR="00E40A3D">
        <w:t xml:space="preserve">es un conjunto de </w:t>
      </w:r>
      <w:r w:rsidR="00492B7B">
        <w:t>guía-</w:t>
      </w:r>
      <w:r>
        <w:t>aplicaci</w:t>
      </w:r>
      <w:r w:rsidR="00E40A3D">
        <w:t>o</w:t>
      </w:r>
      <w:r>
        <w:t>n</w:t>
      </w:r>
      <w:r w:rsidR="00E40A3D">
        <w:t>es desarrollado</w:t>
      </w:r>
      <w:r>
        <w:t xml:space="preserve"> por </w:t>
      </w:r>
      <w:r w:rsidR="002A7DAA">
        <w:fldChar w:fldCharType="begin"/>
      </w:r>
      <w:r w:rsidR="002A7DAA">
        <w:instrText xml:space="preserve"> HYPERLINK "http://www.elotrolado.net/memberlist.php?mode=viewprofile&amp;u=164744" </w:instrText>
      </w:r>
      <w:r w:rsidR="002A7DAA">
        <w:fldChar w:fldCharType="separate"/>
      </w:r>
      <w:r w:rsidRPr="00FD4F95">
        <w:rPr>
          <w:rStyle w:val="Hipervnculo"/>
          <w:b/>
          <w:color w:val="406E8C" w:themeColor="accent6" w:themeShade="BF"/>
        </w:rPr>
        <w:t>IsmaelWii</w:t>
      </w:r>
      <w:r w:rsidR="002A7DAA">
        <w:rPr>
          <w:rStyle w:val="Hipervnculo"/>
          <w:b/>
          <w:color w:val="406E8C" w:themeColor="accent6" w:themeShade="BF"/>
        </w:rPr>
        <w:fldChar w:fldCharType="end"/>
      </w:r>
      <w:r w:rsidRPr="00FD4F95">
        <w:rPr>
          <w:color w:val="406E8C" w:themeColor="accent6" w:themeShade="BF"/>
        </w:rPr>
        <w:t xml:space="preserve"> </w:t>
      </w:r>
      <w:r>
        <w:t xml:space="preserve">y </w:t>
      </w:r>
      <w:r w:rsidR="002A7DAA">
        <w:fldChar w:fldCharType="begin"/>
      </w:r>
      <w:r w:rsidR="002A7DAA">
        <w:instrText xml:space="preserve"> HYPERLINK "http://www.elotrolado.net/memberlist.php?mode=viewprofile&amp;u=177685" </w:instrText>
      </w:r>
      <w:r w:rsidR="002A7DAA">
        <w:fldChar w:fldCharType="separate"/>
      </w:r>
      <w:r w:rsidRPr="001C445B">
        <w:rPr>
          <w:rStyle w:val="Hipervnculo"/>
          <w:b/>
          <w:color w:val="406E8C" w:themeColor="accent6" w:themeShade="BF"/>
        </w:rPr>
        <w:t>victory144</w:t>
      </w:r>
      <w:r w:rsidR="002A7DAA">
        <w:rPr>
          <w:rStyle w:val="Hipervnculo"/>
          <w:b/>
          <w:color w:val="406E8C" w:themeColor="accent6" w:themeShade="BF"/>
        </w:rPr>
        <w:fldChar w:fldCharType="end"/>
      </w:r>
      <w:r>
        <w:t xml:space="preserve">; versión </w:t>
      </w:r>
      <w:r w:rsidR="00492B7B">
        <w:t xml:space="preserve">de Softmodii </w:t>
      </w:r>
      <w:r>
        <w:t xml:space="preserve">en PDF realizada por </w:t>
      </w:r>
      <w:r w:rsidR="002A7DAA">
        <w:fldChar w:fldCharType="begin"/>
      </w:r>
      <w:r w:rsidR="002A7DAA">
        <w:instrText xml:space="preserve"> HYPERLINK "http://www.elotrolado.net/memberlist.php?mode=viewprofile&amp;u=279907" </w:instrText>
      </w:r>
      <w:r w:rsidR="002A7DAA">
        <w:fldChar w:fldCharType="separate"/>
      </w:r>
      <w:r w:rsidRPr="001C445B">
        <w:rPr>
          <w:rStyle w:val="Hipervnculo"/>
          <w:b/>
          <w:color w:val="406E8C" w:themeColor="accent6" w:themeShade="BF"/>
        </w:rPr>
        <w:t>Pajariyo</w:t>
      </w:r>
      <w:r w:rsidR="002A7DAA">
        <w:rPr>
          <w:rStyle w:val="Hipervnculo"/>
          <w:b/>
          <w:color w:val="406E8C" w:themeColor="accent6" w:themeShade="BF"/>
        </w:rPr>
        <w:fldChar w:fldCharType="end"/>
      </w:r>
      <w:r>
        <w:t>.</w:t>
      </w:r>
    </w:p>
    <w:p w:rsidR="00CA5503" w:rsidDel="00C67341" w:rsidRDefault="00A94CD8">
      <w:pPr>
        <w:pStyle w:val="Prrafodelista"/>
        <w:rPr>
          <w:del w:id="224" w:author="Guillermo" w:date="2011-03-06T16:31:00Z"/>
        </w:rPr>
        <w:pPrChange w:id="225" w:author="Guillermo" w:date="2011-03-06T16:32:00Z">
          <w:pPr>
            <w:shd w:val="clear" w:color="auto" w:fill="FFFFFF" w:themeFill="background1"/>
            <w:tabs>
              <w:tab w:val="left" w:pos="2679"/>
            </w:tabs>
          </w:pPr>
        </w:pPrChange>
      </w:pPr>
      <w:del w:id="226" w:author="Guillermo" w:date="2011-03-06T16:32:00Z">
        <w:r w:rsidDel="00C67341">
          <w:delText xml:space="preserve"> </w:delText>
        </w:r>
      </w:del>
      <w:r w:rsidR="00CA5503">
        <w:t xml:space="preserve">Hilo oficial en EOL: </w:t>
      </w:r>
      <w:r w:rsidR="002A7DAA" w:rsidRPr="007E6EB4">
        <w:fldChar w:fldCharType="begin"/>
      </w:r>
      <w:r w:rsidR="002A7DAA">
        <w:instrText xml:space="preserve"> HYPERLINK "http://www.elotrolado.net/hilo_softmodii_1357121" </w:instrText>
      </w:r>
      <w:r w:rsidR="002A7DAA" w:rsidRPr="007E6EB4">
        <w:fldChar w:fldCharType="separate"/>
      </w:r>
      <w:r w:rsidR="00CA5503" w:rsidRPr="00C67341">
        <w:rPr>
          <w:rStyle w:val="Hipervnculo"/>
          <w:color w:val="406E8C" w:themeColor="accent6" w:themeShade="BF"/>
        </w:rPr>
        <w:t>http://www.elotrolado.net/hilo_softmodii_1357121</w:t>
      </w:r>
      <w:r w:rsidR="002A7DAA" w:rsidRPr="007E6EB4">
        <w:rPr>
          <w:rStyle w:val="Hipervnculo"/>
          <w:color w:val="406E8C" w:themeColor="accent6" w:themeShade="BF"/>
        </w:rPr>
        <w:fldChar w:fldCharType="end"/>
      </w:r>
      <w:ins w:id="227" w:author="Guillermo" w:date="2011-03-06T16:31:00Z">
        <w:r w:rsidR="00C67341">
          <w:t>.</w:t>
        </w:r>
      </w:ins>
    </w:p>
    <w:p w:rsidR="00C67341" w:rsidRDefault="00C67341">
      <w:pPr>
        <w:pStyle w:val="Prrafodelista"/>
        <w:numPr>
          <w:ilvl w:val="0"/>
          <w:numId w:val="25"/>
        </w:numPr>
        <w:rPr>
          <w:ins w:id="228" w:author="Guillermo" w:date="2011-03-06T16:32:00Z"/>
        </w:rPr>
        <w:pPrChange w:id="229" w:author="Guillermo" w:date="2011-03-06T16:32:00Z">
          <w:pPr>
            <w:shd w:val="clear" w:color="auto" w:fill="FFFFFF" w:themeFill="background1"/>
            <w:tabs>
              <w:tab w:val="left" w:pos="2679"/>
            </w:tabs>
          </w:pPr>
        </w:pPrChange>
      </w:pPr>
    </w:p>
    <w:p w:rsidR="00C67341" w:rsidRDefault="00C67341">
      <w:pPr>
        <w:pStyle w:val="Prrafodelista"/>
        <w:numPr>
          <w:ilvl w:val="0"/>
          <w:numId w:val="25"/>
        </w:numPr>
        <w:rPr>
          <w:ins w:id="230" w:author="Guillermo" w:date="2011-03-06T16:32:00Z"/>
        </w:rPr>
        <w:pPrChange w:id="231" w:author="Guillermo" w:date="2011-03-06T16:32:00Z">
          <w:pPr>
            <w:shd w:val="clear" w:color="auto" w:fill="FFFFFF" w:themeFill="background1"/>
            <w:tabs>
              <w:tab w:val="left" w:pos="2679"/>
            </w:tabs>
          </w:pPr>
        </w:pPrChange>
      </w:pPr>
      <w:ins w:id="232" w:author="Guillermo" w:date="2011-03-06T16:32:00Z">
        <w:r>
          <w:t xml:space="preserve">Página en Google Code: </w:t>
        </w:r>
      </w:ins>
      <w:ins w:id="233" w:author="Guillermo" w:date="2011-03-06T16:33:00Z">
        <w:r w:rsidRPr="00C67341">
          <w:rPr>
            <w:color w:val="406E8C" w:themeColor="accent6" w:themeShade="BF"/>
            <w:rPrChange w:id="234" w:author="Guillermo" w:date="2011-03-06T16:33:00Z">
              <w:rPr/>
            </w:rPrChange>
          </w:rPr>
          <w:fldChar w:fldCharType="begin"/>
        </w:r>
        <w:r w:rsidRPr="00C67341">
          <w:rPr>
            <w:color w:val="406E8C" w:themeColor="accent6" w:themeShade="BF"/>
            <w:rPrChange w:id="235" w:author="Guillermo" w:date="2011-03-06T16:33:00Z">
              <w:rPr/>
            </w:rPrChange>
          </w:rPr>
          <w:instrText xml:space="preserve"> HYPERLINK "http://code.google.com/p/softmodii-eol" </w:instrText>
        </w:r>
        <w:r w:rsidRPr="00C67341">
          <w:rPr>
            <w:color w:val="406E8C" w:themeColor="accent6" w:themeShade="BF"/>
            <w:rPrChange w:id="236" w:author="Guillermo" w:date="2011-03-06T16:33:00Z">
              <w:rPr/>
            </w:rPrChange>
          </w:rPr>
          <w:fldChar w:fldCharType="separate"/>
        </w:r>
        <w:r w:rsidRPr="00C67341">
          <w:rPr>
            <w:rStyle w:val="Hipervnculo"/>
            <w:color w:val="406E8C" w:themeColor="accent6" w:themeShade="BF"/>
            <w:rPrChange w:id="237" w:author="Guillermo" w:date="2011-03-06T16:33:00Z">
              <w:rPr>
                <w:rStyle w:val="Hipervnculo"/>
              </w:rPr>
            </w:rPrChange>
          </w:rPr>
          <w:t>http://code.google.com/p/softmodii-eol</w:t>
        </w:r>
        <w:r w:rsidRPr="00C67341">
          <w:rPr>
            <w:color w:val="406E8C" w:themeColor="accent6" w:themeShade="BF"/>
            <w:rPrChange w:id="238" w:author="Guillermo" w:date="2011-03-06T16:33:00Z">
              <w:rPr/>
            </w:rPrChange>
          </w:rPr>
          <w:fldChar w:fldCharType="end"/>
        </w:r>
      </w:ins>
    </w:p>
    <w:p w:rsidR="008E767A" w:rsidDel="00C67341" w:rsidRDefault="008E767A">
      <w:pPr>
        <w:pStyle w:val="Prrafodelista"/>
        <w:rPr>
          <w:del w:id="239" w:author="Guillermo" w:date="2011-03-06T16:33:00Z"/>
        </w:rPr>
        <w:pPrChange w:id="240" w:author="Guillermo" w:date="2011-03-06T16:32:00Z">
          <w:pPr>
            <w:shd w:val="clear" w:color="auto" w:fill="FFFFFF" w:themeFill="background1"/>
            <w:tabs>
              <w:tab w:val="left" w:pos="2679"/>
            </w:tabs>
          </w:pPr>
        </w:pPrChange>
      </w:pPr>
    </w:p>
    <w:p w:rsidR="008E767A" w:rsidRDefault="008E767A" w:rsidP="00503562">
      <w:pPr>
        <w:shd w:val="clear" w:color="auto" w:fill="FFFFFF" w:themeFill="background1"/>
        <w:tabs>
          <w:tab w:val="left" w:pos="2679"/>
        </w:tabs>
      </w:pPr>
      <w:r>
        <w:t xml:space="preserve">Para cualquier pregunta o comentario acerca de este tutorial, </w:t>
      </w:r>
      <w:r w:rsidR="00850DC2">
        <w:t xml:space="preserve">en primer lugar busca si ya está contestada en la </w:t>
      </w:r>
      <w:hyperlink r:id="rId71" w:history="1">
        <w:r w:rsidR="00850DC2" w:rsidRPr="000618E2">
          <w:rPr>
            <w:rStyle w:val="Hipervnculo"/>
            <w:b/>
            <w:color w:val="406E8C" w:themeColor="accent6" w:themeShade="BF"/>
          </w:rPr>
          <w:t>Wiki de Softmodii</w:t>
        </w:r>
      </w:hyperlink>
      <w:r w:rsidR="00850DC2">
        <w:t xml:space="preserve">, y si no lo solucionas </w:t>
      </w:r>
      <w:r>
        <w:t>déjanos un mensaje en el hilo oficial en EOL y te contestaremos lo antes posible.</w:t>
      </w:r>
      <w:r w:rsidR="00721A2B">
        <w:t xml:space="preserve"> Si quieres mantenerte actualizado de las novedades de la Scene puedes seguirnos en nuestras páginas de </w:t>
      </w:r>
      <w:hyperlink r:id="rId72" w:history="1">
        <w:r w:rsidR="00721A2B" w:rsidRPr="000618E2">
          <w:rPr>
            <w:rStyle w:val="Hipervnculo"/>
            <w:b/>
            <w:color w:val="406E8C" w:themeColor="accent6" w:themeShade="BF"/>
          </w:rPr>
          <w:t>Facebook</w:t>
        </w:r>
      </w:hyperlink>
      <w:r w:rsidR="00721A2B" w:rsidRPr="00FD4F95">
        <w:rPr>
          <w:color w:val="406E8C" w:themeColor="accent6" w:themeShade="BF"/>
        </w:rPr>
        <w:t xml:space="preserve"> </w:t>
      </w:r>
      <w:r w:rsidR="00721A2B">
        <w:t xml:space="preserve">y </w:t>
      </w:r>
      <w:hyperlink r:id="rId73" w:history="1">
        <w:r w:rsidR="00721A2B" w:rsidRPr="000618E2">
          <w:rPr>
            <w:rStyle w:val="Hipervnculo"/>
            <w:b/>
            <w:color w:val="406E8C" w:themeColor="accent6" w:themeShade="BF"/>
          </w:rPr>
          <w:t>Twitter</w:t>
        </w:r>
      </w:hyperlink>
      <w:r w:rsidR="00721A2B">
        <w:t>, donde publicaremos las últimas noticias y actualizaciones.</w:t>
      </w:r>
    </w:p>
    <w:p w:rsidR="00CA5503" w:rsidRDefault="00503562" w:rsidP="00503562">
      <w:pPr>
        <w:shd w:val="clear" w:color="auto" w:fill="FFFFFF" w:themeFill="background1"/>
        <w:tabs>
          <w:tab w:val="left" w:pos="2679"/>
        </w:tabs>
      </w:pPr>
      <w:r>
        <w:tab/>
      </w:r>
    </w:p>
    <w:p w:rsidR="00503562" w:rsidRDefault="00503562" w:rsidP="00503562">
      <w:pPr>
        <w:shd w:val="clear" w:color="auto" w:fill="FFFFFF" w:themeFill="background1"/>
        <w:tabs>
          <w:tab w:val="left" w:pos="2679"/>
        </w:tabs>
      </w:pP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CA5503" w:rsidRPr="00503562" w:rsidRDefault="00CA5503" w:rsidP="004C7B45">
      <w:pPr>
        <w:pBdr>
          <w:top w:val="single" w:sz="4" w:space="1" w:color="auto"/>
          <w:left w:val="single" w:sz="4" w:space="4" w:color="auto"/>
          <w:bottom w:val="single" w:sz="4" w:space="0" w:color="auto"/>
          <w:right w:val="single" w:sz="4" w:space="4" w:color="auto"/>
        </w:pBdr>
        <w:shd w:val="clear" w:color="auto" w:fill="FFC000"/>
        <w:ind w:firstLine="0"/>
        <w:jc w:val="center"/>
        <w:rPr>
          <w:b/>
          <w:color w:val="406E8C" w:themeColor="accent6" w:themeShade="BF"/>
          <w:sz w:val="28"/>
          <w:szCs w:val="28"/>
          <w:u w:val="single"/>
        </w:rPr>
      </w:pPr>
      <w:r w:rsidRPr="00503562">
        <w:rPr>
          <w:b/>
          <w:color w:val="406E8C" w:themeColor="accent6" w:themeShade="BF"/>
          <w:sz w:val="28"/>
          <w:szCs w:val="28"/>
          <w:u w:val="single"/>
        </w:rPr>
        <w:t>¡¡¡Consigue 500 WiiPoins gratis!!!</w:t>
      </w:r>
    </w:p>
    <w:p w:rsidR="00CA5503" w:rsidRDefault="00CA5503" w:rsidP="004C7B45">
      <w:pPr>
        <w:pBdr>
          <w:top w:val="single" w:sz="4" w:space="1" w:color="auto"/>
          <w:left w:val="single" w:sz="4" w:space="4" w:color="auto"/>
          <w:bottom w:val="single" w:sz="4" w:space="0" w:color="auto"/>
          <w:right w:val="single" w:sz="4" w:space="4" w:color="auto"/>
        </w:pBdr>
        <w:shd w:val="clear" w:color="auto" w:fill="FFC000"/>
      </w:pPr>
    </w:p>
    <w:p w:rsidR="008E767A" w:rsidRDefault="00CA5503" w:rsidP="004C7B45">
      <w:pPr>
        <w:pBdr>
          <w:top w:val="single" w:sz="4" w:space="1" w:color="auto"/>
          <w:left w:val="single" w:sz="4" w:space="4" w:color="auto"/>
          <w:bottom w:val="single" w:sz="4" w:space="0" w:color="auto"/>
          <w:right w:val="single" w:sz="4" w:space="4" w:color="auto"/>
        </w:pBdr>
        <w:shd w:val="clear" w:color="auto" w:fill="FFC000"/>
      </w:pPr>
      <w:r>
        <w:t xml:space="preserve">Si </w:t>
      </w:r>
      <w:r w:rsidR="008852EC">
        <w:t xml:space="preserve">vives en España, </w:t>
      </w:r>
      <w:r w:rsidR="00503562">
        <w:t xml:space="preserve">tienes tu consola Wii conectada a Internet y </w:t>
      </w:r>
      <w:r>
        <w:t xml:space="preserve">hace menos de 30 días que accediste al Canal Tienda por primera vez, o nunca lo has hecho, puedes conseguir </w:t>
      </w:r>
      <w:r w:rsidRPr="00503562">
        <w:rPr>
          <w:b/>
          <w:u w:val="single"/>
        </w:rPr>
        <w:t>500 WiiPoints</w:t>
      </w:r>
      <w:r>
        <w:t xml:space="preserve"> gratis para comprar juegos WiiWare y de la Consola Virtual (equivalen a unos 5 €)</w:t>
      </w:r>
      <w:r w:rsidR="00503562">
        <w:t xml:space="preserve"> gracias al </w:t>
      </w:r>
      <w:hyperlink r:id="rId74" w:history="1">
        <w:r w:rsidR="00503562" w:rsidRPr="001C445B">
          <w:rPr>
            <w:rStyle w:val="Hipervnculo"/>
            <w:b/>
            <w:color w:val="406E8C" w:themeColor="accent6" w:themeShade="BF"/>
          </w:rPr>
          <w:t>Embajador de Conexiones de Nintendo</w:t>
        </w:r>
      </w:hyperlink>
      <w:r w:rsidR="008E767A">
        <w:t>.</w:t>
      </w:r>
    </w:p>
    <w:p w:rsidR="008E767A" w:rsidRDefault="008E767A" w:rsidP="004C7B45">
      <w:pPr>
        <w:pBdr>
          <w:top w:val="single" w:sz="4" w:space="1" w:color="auto"/>
          <w:left w:val="single" w:sz="4" w:space="4" w:color="auto"/>
          <w:bottom w:val="single" w:sz="4" w:space="0" w:color="auto"/>
          <w:right w:val="single" w:sz="4" w:space="4" w:color="auto"/>
        </w:pBdr>
        <w:shd w:val="clear" w:color="auto" w:fill="FFC000"/>
      </w:pPr>
    </w:p>
    <w:p w:rsidR="00CA5503" w:rsidRDefault="00503562" w:rsidP="004C7B45">
      <w:pPr>
        <w:pBdr>
          <w:top w:val="single" w:sz="4" w:space="1" w:color="auto"/>
          <w:left w:val="single" w:sz="4" w:space="4" w:color="auto"/>
          <w:bottom w:val="single" w:sz="4" w:space="0" w:color="auto"/>
          <w:right w:val="single" w:sz="4" w:space="4" w:color="auto"/>
        </w:pBdr>
        <w:shd w:val="clear" w:color="auto" w:fill="FFC000"/>
      </w:pPr>
      <w:r>
        <w:t xml:space="preserve">Para ello, envía un correo electrónico a la dirección </w:t>
      </w:r>
      <w:hyperlink r:id="rId75" w:history="1">
        <w:r w:rsidRPr="008E767A">
          <w:rPr>
            <w:rStyle w:val="Hipervnculo"/>
            <w:b/>
            <w:color w:val="406E8C" w:themeColor="accent6" w:themeShade="BF"/>
          </w:rPr>
          <w:t>softmodii.eol@gmail.com</w:t>
        </w:r>
      </w:hyperlink>
      <w:r>
        <w:t xml:space="preserve"> con tu </w:t>
      </w:r>
      <w:r w:rsidRPr="000F09D5">
        <w:rPr>
          <w:b/>
        </w:rPr>
        <w:t>Código de Amigo</w:t>
      </w:r>
      <w:r>
        <w:t xml:space="preserve"> de la consola Wii, y poco después recibirás </w:t>
      </w:r>
      <w:r w:rsidR="008E767A">
        <w:t xml:space="preserve">el Código de Amigo de tu Embajador y </w:t>
      </w:r>
      <w:r>
        <w:t xml:space="preserve">las instrucciones para conseguir los 500 WiiPoints gratis. Para ver tu código de amigo tienes que entrar en </w:t>
      </w:r>
      <w:r w:rsidRPr="00503562">
        <w:rPr>
          <w:b/>
        </w:rPr>
        <w:t>Diario</w:t>
      </w:r>
      <w:r>
        <w:t xml:space="preserve"> –&gt; </w:t>
      </w:r>
      <w:r w:rsidRPr="00503562">
        <w:rPr>
          <w:b/>
        </w:rPr>
        <w:t>Agenda</w:t>
      </w:r>
      <w:r>
        <w:t xml:space="preserve"> desde el Menú del Sistema (consulta el Manual de Usuario para más información).</w:t>
      </w: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503562" w:rsidRDefault="00503562" w:rsidP="00503562">
      <w:pPr>
        <w:shd w:val="clear" w:color="auto" w:fill="FFFFFF" w:themeFill="background1"/>
      </w:pPr>
    </w:p>
    <w:p w:rsidR="00CA5503" w:rsidRDefault="00CA5503" w:rsidP="004936C6"/>
    <w:p w:rsidR="00F969BD" w:rsidRDefault="00F969BD" w:rsidP="004936C6">
      <w:r>
        <w:t>Agradecimientos:</w:t>
      </w:r>
    </w:p>
    <w:p w:rsidR="00F969BD" w:rsidRDefault="00F969BD" w:rsidP="00F969BD">
      <w:pPr>
        <w:numPr>
          <w:ilvl w:val="0"/>
          <w:numId w:val="19"/>
        </w:numPr>
        <w:rPr>
          <w:ins w:id="241" w:author="Guillermo" w:date="2011-03-03T13:21:00Z"/>
        </w:rPr>
      </w:pPr>
      <w:r w:rsidRPr="006F7077">
        <w:rPr>
          <w:u w:val="single"/>
        </w:rPr>
        <w:t>BannerBomB</w:t>
      </w:r>
      <w:del w:id="242" w:author="Guillermo" w:date="2011-03-03T13:21:00Z">
        <w:r w:rsidRPr="006F7077" w:rsidDel="002E7D10">
          <w:rPr>
            <w:u w:val="single"/>
          </w:rPr>
          <w:delText>, Smash Stack</w:delText>
        </w:r>
      </w:del>
      <w:r>
        <w:t>: comex.</w:t>
      </w:r>
    </w:p>
    <w:p w:rsidR="002E7D10" w:rsidRPr="002E7D10" w:rsidRDefault="002E7D10" w:rsidP="00F969BD">
      <w:pPr>
        <w:numPr>
          <w:ilvl w:val="0"/>
          <w:numId w:val="19"/>
        </w:numPr>
        <w:rPr>
          <w:lang w:val="en-US"/>
          <w:rPrChange w:id="243" w:author="Guillermo" w:date="2011-03-03T13:22:00Z">
            <w:rPr/>
          </w:rPrChange>
        </w:rPr>
      </w:pPr>
      <w:ins w:id="244" w:author="Guillermo" w:date="2011-03-03T13:21:00Z">
        <w:r w:rsidRPr="002E7D10">
          <w:rPr>
            <w:u w:val="single"/>
            <w:lang w:val="en-US"/>
            <w:rPrChange w:id="245" w:author="Guillermo" w:date="2011-03-03T13:22:00Z">
              <w:rPr>
                <w:rFonts w:asciiTheme="majorHAnsi" w:hAnsiTheme="majorHAnsi"/>
                <w:color w:val="438086" w:themeColor="accent2"/>
                <w:sz w:val="28"/>
                <w:szCs w:val="28"/>
                <w:u w:val="single"/>
              </w:rPr>
            </w:rPrChange>
          </w:rPr>
          <w:t>Smash Stack</w:t>
        </w:r>
        <w:r w:rsidRPr="002E7D10">
          <w:rPr>
            <w:lang w:val="en-US"/>
            <w:rPrChange w:id="246" w:author="Guillermo" w:date="2011-03-03T13:22:00Z">
              <w:rPr>
                <w:rFonts w:asciiTheme="majorHAnsi" w:hAnsiTheme="majorHAnsi"/>
                <w:color w:val="438086" w:themeColor="accent2"/>
                <w:sz w:val="28"/>
                <w:szCs w:val="28"/>
                <w:u w:val="single"/>
              </w:rPr>
            </w:rPrChange>
          </w:rPr>
          <w:t>:</w:t>
        </w:r>
      </w:ins>
      <w:ins w:id="247" w:author="Guillermo" w:date="2011-03-03T13:22:00Z">
        <w:r w:rsidRPr="002E7D10">
          <w:rPr>
            <w:lang w:val="en-US"/>
            <w:rPrChange w:id="248" w:author="Guillermo" w:date="2011-03-03T13:22:00Z">
              <w:rPr>
                <w:rFonts w:asciiTheme="majorHAnsi" w:hAnsiTheme="majorHAnsi"/>
                <w:color w:val="438086" w:themeColor="accent2"/>
                <w:sz w:val="28"/>
                <w:szCs w:val="28"/>
              </w:rPr>
            </w:rPrChange>
          </w:rPr>
          <w:t xml:space="preserve"> comex (NTSC), giantpune (PAL).</w:t>
        </w:r>
      </w:ins>
    </w:p>
    <w:p w:rsidR="00F969BD" w:rsidRPr="00897C75" w:rsidRDefault="00F969BD" w:rsidP="00F969BD">
      <w:pPr>
        <w:numPr>
          <w:ilvl w:val="0"/>
          <w:numId w:val="19"/>
        </w:numPr>
        <w:rPr>
          <w:lang w:val="en-US"/>
        </w:rPr>
      </w:pPr>
      <w:r w:rsidRPr="00897C75">
        <w:rPr>
          <w:u w:val="single"/>
          <w:lang w:val="en-US"/>
        </w:rPr>
        <w:t>Indiana Pwns, HackMii Installer</w:t>
      </w:r>
      <w:r w:rsidRPr="00897C75">
        <w:rPr>
          <w:lang w:val="en-US"/>
        </w:rPr>
        <w:t>: Team Twiizers.</w:t>
      </w:r>
    </w:p>
    <w:p w:rsidR="004C6F04" w:rsidRDefault="004C6F04" w:rsidP="00F969BD">
      <w:pPr>
        <w:numPr>
          <w:ilvl w:val="0"/>
          <w:numId w:val="19"/>
        </w:numPr>
      </w:pPr>
      <w:r>
        <w:rPr>
          <w:u w:val="single"/>
        </w:rPr>
        <w:lastRenderedPageBreak/>
        <w:t>Bathaxx</w:t>
      </w:r>
      <w:r w:rsidRPr="004C6F04">
        <w:t>:</w:t>
      </w:r>
      <w:r>
        <w:t xml:space="preserve"> Team Twiizers, lewurm.</w:t>
      </w:r>
    </w:p>
    <w:p w:rsidR="003876DE" w:rsidRDefault="003876DE" w:rsidP="00F969BD">
      <w:pPr>
        <w:numPr>
          <w:ilvl w:val="0"/>
          <w:numId w:val="19"/>
        </w:numPr>
        <w:rPr>
          <w:ins w:id="249" w:author="Guillermo" w:date="2011-04-09T01:20:00Z"/>
          <w:lang w:val="en-US"/>
        </w:rPr>
      </w:pPr>
      <w:r w:rsidRPr="00897C75">
        <w:rPr>
          <w:u w:val="single"/>
          <w:lang w:val="en-US"/>
        </w:rPr>
        <w:t>Return of the Jodi</w:t>
      </w:r>
      <w:r w:rsidRPr="00897C75">
        <w:rPr>
          <w:lang w:val="en-US"/>
        </w:rPr>
        <w:t>: Team Twiizers, roto.</w:t>
      </w:r>
    </w:p>
    <w:p w:rsidR="001437C3" w:rsidRPr="00897C75" w:rsidRDefault="001437C3" w:rsidP="00F969BD">
      <w:pPr>
        <w:numPr>
          <w:ilvl w:val="0"/>
          <w:numId w:val="19"/>
        </w:numPr>
        <w:rPr>
          <w:lang w:val="en-US"/>
        </w:rPr>
      </w:pPr>
      <w:ins w:id="250" w:author="Guillermo" w:date="2011-04-09T01:20:00Z">
        <w:r>
          <w:rPr>
            <w:u w:val="single"/>
            <w:lang w:val="en-US"/>
          </w:rPr>
          <w:t>Eri HaKawai</w:t>
        </w:r>
        <w:r w:rsidRPr="001437C3">
          <w:rPr>
            <w:lang w:val="en-US"/>
            <w:rPrChange w:id="251" w:author="Guillermo" w:date="2011-04-09T01:20:00Z">
              <w:rPr>
                <w:u w:val="single"/>
                <w:lang w:val="en-US"/>
              </w:rPr>
            </w:rPrChange>
          </w:rPr>
          <w:t>:</w:t>
        </w:r>
        <w:r>
          <w:rPr>
            <w:lang w:val="en-US"/>
          </w:rPr>
          <w:t xml:space="preserve"> delroth</w:t>
        </w:r>
      </w:ins>
      <w:ins w:id="252" w:author="Guillermo" w:date="2011-04-09T01:21:00Z">
        <w:r>
          <w:rPr>
            <w:lang w:val="en-US"/>
          </w:rPr>
          <w:t xml:space="preserve"> (PAL)</w:t>
        </w:r>
      </w:ins>
      <w:ins w:id="253" w:author="Guillermo" w:date="2011-04-09T01:20:00Z">
        <w:r>
          <w:rPr>
            <w:lang w:val="en-US"/>
          </w:rPr>
          <w:t>, giantpune</w:t>
        </w:r>
      </w:ins>
      <w:ins w:id="254" w:author="Guillermo" w:date="2011-04-09T01:21:00Z">
        <w:r>
          <w:rPr>
            <w:lang w:val="en-US"/>
          </w:rPr>
          <w:t xml:space="preserve"> (NTSC).</w:t>
        </w:r>
      </w:ins>
    </w:p>
    <w:p w:rsidR="00F969BD" w:rsidRDefault="0010182B" w:rsidP="00F969BD">
      <w:pPr>
        <w:numPr>
          <w:ilvl w:val="0"/>
          <w:numId w:val="19"/>
        </w:numPr>
      </w:pPr>
      <w:r>
        <w:rPr>
          <w:u w:val="single"/>
        </w:rPr>
        <w:t>Yu-Gi-OWNED!</w:t>
      </w:r>
      <w:r w:rsidR="00F969BD">
        <w:t>: ichfly.</w:t>
      </w:r>
    </w:p>
    <w:p w:rsidR="00F969BD" w:rsidRDefault="0010182B" w:rsidP="00F969BD">
      <w:pPr>
        <w:numPr>
          <w:ilvl w:val="0"/>
          <w:numId w:val="19"/>
        </w:numPr>
      </w:pPr>
      <w:r>
        <w:rPr>
          <w:u w:val="single"/>
        </w:rPr>
        <w:t>Yu-Gi-Vah</w:t>
      </w:r>
      <w:r w:rsidR="008D01AA">
        <w:t xml:space="preserve">: </w:t>
      </w:r>
      <w:r w:rsidR="004C6F04">
        <w:t>WiiCrazy</w:t>
      </w:r>
      <w:r w:rsidR="00F969BD">
        <w:t>.</w:t>
      </w:r>
    </w:p>
    <w:p w:rsidR="00661883" w:rsidRDefault="006F7077" w:rsidP="00661883">
      <w:pPr>
        <w:numPr>
          <w:ilvl w:val="0"/>
          <w:numId w:val="19"/>
        </w:numPr>
      </w:pPr>
      <w:r>
        <w:rPr>
          <w:u w:val="single"/>
        </w:rPr>
        <w:t>NUS Downloader</w:t>
      </w:r>
      <w:r w:rsidRPr="006F7077">
        <w:t xml:space="preserve">: </w:t>
      </w:r>
      <w:r>
        <w:t>WB3000, lukegb.</w:t>
      </w:r>
    </w:p>
    <w:p w:rsidR="001D28AF" w:rsidRDefault="001D28AF" w:rsidP="001D28AF">
      <w:pPr>
        <w:numPr>
          <w:ilvl w:val="0"/>
          <w:numId w:val="19"/>
        </w:numPr>
      </w:pPr>
      <w:r>
        <w:rPr>
          <w:u w:val="single"/>
        </w:rPr>
        <w:t>IOS236 Installer v5 MOD</w:t>
      </w:r>
      <w:r w:rsidRPr="001D28AF">
        <w:t>:</w:t>
      </w:r>
      <w:r>
        <w:t xml:space="preserve"> Dr. Clipper, </w:t>
      </w:r>
      <w:r w:rsidRPr="001D28AF">
        <w:t>burritoboy9984</w:t>
      </w:r>
      <w:r>
        <w:t>.</w:t>
      </w:r>
    </w:p>
    <w:p w:rsidR="00F969BD" w:rsidRDefault="00F969BD" w:rsidP="00F969BD">
      <w:pPr>
        <w:numPr>
          <w:ilvl w:val="0"/>
          <w:numId w:val="19"/>
        </w:numPr>
        <w:rPr>
          <w:ins w:id="255" w:author="Guillermo" w:date="2011-04-09T01:21:00Z"/>
        </w:rPr>
      </w:pPr>
      <w:r w:rsidRPr="006F7077">
        <w:rPr>
          <w:u w:val="single"/>
        </w:rPr>
        <w:t xml:space="preserve">cIOS </w:t>
      </w:r>
      <w:r w:rsidR="009F4EAE">
        <w:rPr>
          <w:u w:val="single"/>
        </w:rPr>
        <w:t>22x</w:t>
      </w:r>
      <w:del w:id="256" w:author="Guillermo" w:date="2011-04-09T01:21:00Z">
        <w:r w:rsidRPr="006F7077" w:rsidDel="001437C3">
          <w:rPr>
            <w:u w:val="single"/>
          </w:rPr>
          <w:delText>, uLoader</w:delText>
        </w:r>
      </w:del>
      <w:r>
        <w:t>: Hermes.</w:t>
      </w:r>
    </w:p>
    <w:p w:rsidR="001437C3" w:rsidDel="001437C3" w:rsidRDefault="001437C3" w:rsidP="00F969BD">
      <w:pPr>
        <w:numPr>
          <w:ilvl w:val="0"/>
          <w:numId w:val="19"/>
        </w:numPr>
        <w:rPr>
          <w:del w:id="257" w:author="Guillermo" w:date="2011-04-09T01:21:00Z"/>
        </w:rPr>
      </w:pPr>
    </w:p>
    <w:p w:rsidR="008D4580" w:rsidRDefault="008D4580" w:rsidP="008D4580">
      <w:pPr>
        <w:numPr>
          <w:ilvl w:val="0"/>
          <w:numId w:val="19"/>
        </w:numPr>
        <w:rPr>
          <w:ins w:id="258" w:author="Guillermo" w:date="2011-04-09T01:21:00Z"/>
        </w:rPr>
      </w:pPr>
      <w:r w:rsidRPr="006F7077">
        <w:rPr>
          <w:u w:val="single"/>
        </w:rPr>
        <w:t>cIOS249</w:t>
      </w:r>
      <w:r>
        <w:rPr>
          <w:u w:val="single"/>
        </w:rPr>
        <w:t>, WAD Manager</w:t>
      </w:r>
      <w:r>
        <w:t>: Waninkoko.</w:t>
      </w:r>
    </w:p>
    <w:p w:rsidR="001437C3" w:rsidRDefault="001437C3" w:rsidP="008D4580">
      <w:pPr>
        <w:numPr>
          <w:ilvl w:val="0"/>
          <w:numId w:val="19"/>
        </w:numPr>
      </w:pPr>
      <w:ins w:id="259" w:author="Guillermo" w:date="2011-04-09T01:21:00Z">
        <w:r w:rsidRPr="001437C3">
          <w:rPr>
            <w:u w:val="single"/>
            <w:rPrChange w:id="260" w:author="Guillermo" w:date="2011-04-09T01:21:00Z">
              <w:rPr/>
            </w:rPrChange>
          </w:rPr>
          <w:t>uLoader MOD</w:t>
        </w:r>
        <w:r>
          <w:t>: Hermes, rodries.</w:t>
        </w:r>
      </w:ins>
    </w:p>
    <w:p w:rsidR="00A047D1" w:rsidRDefault="00A047D1" w:rsidP="00F969BD">
      <w:pPr>
        <w:numPr>
          <w:ilvl w:val="0"/>
          <w:numId w:val="19"/>
        </w:numPr>
      </w:pPr>
      <w:r>
        <w:rPr>
          <w:u w:val="single"/>
        </w:rPr>
        <w:t>Canal Forwarder uLoader</w:t>
      </w:r>
      <w:r w:rsidRPr="00A047D1">
        <w:t>:</w:t>
      </w:r>
      <w:r>
        <w:t xml:space="preserve"> Josete2k.</w:t>
      </w:r>
    </w:p>
    <w:p w:rsidR="00F969BD" w:rsidRDefault="00F969BD" w:rsidP="00F969BD">
      <w:pPr>
        <w:numPr>
          <w:ilvl w:val="0"/>
          <w:numId w:val="19"/>
        </w:numPr>
      </w:pPr>
      <w:r w:rsidRPr="006F7077">
        <w:rPr>
          <w:u w:val="single"/>
        </w:rPr>
        <w:t>Wii Backup Manager</w:t>
      </w:r>
      <w:r>
        <w:t>: fig2k4.</w:t>
      </w:r>
    </w:p>
    <w:p w:rsidR="00F969BD" w:rsidRDefault="00F969BD" w:rsidP="00F969BD">
      <w:pPr>
        <w:numPr>
          <w:ilvl w:val="0"/>
          <w:numId w:val="19"/>
        </w:numPr>
      </w:pPr>
      <w:r w:rsidRPr="006F7077">
        <w:rPr>
          <w:u w:val="single"/>
        </w:rPr>
        <w:t>Pimp My Wii</w:t>
      </w:r>
      <w:r>
        <w:t>: Attila.</w:t>
      </w:r>
    </w:p>
    <w:p w:rsidR="00F969BD" w:rsidRDefault="00F969BD" w:rsidP="00F969BD">
      <w:pPr>
        <w:numPr>
          <w:ilvl w:val="0"/>
          <w:numId w:val="19"/>
        </w:numPr>
      </w:pPr>
      <w:r w:rsidRPr="006F7077">
        <w:rPr>
          <w:u w:val="single"/>
        </w:rPr>
        <w:t>Priiloader</w:t>
      </w:r>
      <w:r>
        <w:t>: DacoTaco, phpgeek, BadUncle.</w:t>
      </w:r>
    </w:p>
    <w:p w:rsidR="00F969BD" w:rsidRDefault="00F969BD" w:rsidP="00F969BD">
      <w:pPr>
        <w:numPr>
          <w:ilvl w:val="0"/>
          <w:numId w:val="19"/>
        </w:numPr>
      </w:pPr>
      <w:r w:rsidRPr="006F7077">
        <w:rPr>
          <w:u w:val="single"/>
        </w:rPr>
        <w:t>WiiMC</w:t>
      </w:r>
      <w:r>
        <w:t>: Tantric, rodries.</w:t>
      </w:r>
    </w:p>
    <w:p w:rsidR="001D28AF" w:rsidRPr="001D28AF" w:rsidRDefault="001D28AF" w:rsidP="00F969BD">
      <w:pPr>
        <w:numPr>
          <w:ilvl w:val="0"/>
          <w:numId w:val="19"/>
        </w:numPr>
      </w:pPr>
      <w:r w:rsidRPr="001D28AF">
        <w:t>Petiso Carambanal por su tabla sobre los juegos para exploits</w:t>
      </w:r>
    </w:p>
    <w:p w:rsidR="004936C6" w:rsidRPr="004936C6" w:rsidRDefault="004936C6" w:rsidP="004936C6">
      <w:pPr>
        <w:pStyle w:val="Ttulo2"/>
      </w:pPr>
    </w:p>
    <w:p w:rsidR="00531DB2" w:rsidRDefault="00861E5A" w:rsidP="00531DB2">
      <w:r>
        <w:t>Cambios:</w:t>
      </w:r>
    </w:p>
    <w:p w:rsidR="001437C3" w:rsidRPr="001437C3" w:rsidRDefault="001437C3" w:rsidP="00861E5A">
      <w:pPr>
        <w:numPr>
          <w:ilvl w:val="0"/>
          <w:numId w:val="20"/>
        </w:numPr>
        <w:rPr>
          <w:ins w:id="261" w:author="Guillermo" w:date="2011-04-09T01:22:00Z"/>
          <w:rPrChange w:id="262" w:author="Guillermo" w:date="2011-04-09T01:22:00Z">
            <w:rPr>
              <w:ins w:id="263" w:author="Guillermo" w:date="2011-04-09T01:22:00Z"/>
              <w:b/>
              <w:u w:val="single"/>
            </w:rPr>
          </w:rPrChange>
        </w:rPr>
      </w:pPr>
      <w:ins w:id="264" w:author="Guillermo" w:date="2011-04-09T01:22:00Z">
        <w:r w:rsidRPr="001437C3">
          <w:rPr>
            <w:b/>
            <w:u w:val="single"/>
            <w:rPrChange w:id="265" w:author="Guillermo" w:date="2011-04-09T01:25:00Z">
              <w:rPr/>
            </w:rPrChange>
          </w:rPr>
          <w:t>9/4/2011 rev9</w:t>
        </w:r>
        <w:r>
          <w:t xml:space="preserve">: Añadido exploit Eri HaKawai. Añadido exploit sin partida guardada de Smash Stack. Actualizado uLoader a la versión 5.1E MOD de rodries. </w:t>
        </w:r>
      </w:ins>
      <w:ins w:id="266" w:author="Guillermo" w:date="2011-04-09T01:24:00Z">
        <w:r>
          <w:t>Otros cambios menores.</w:t>
        </w:r>
      </w:ins>
    </w:p>
    <w:p w:rsidR="0010182B" w:rsidRPr="0010182B" w:rsidRDefault="00290DB5" w:rsidP="00861E5A">
      <w:pPr>
        <w:numPr>
          <w:ilvl w:val="0"/>
          <w:numId w:val="20"/>
        </w:numPr>
      </w:pPr>
      <w:ins w:id="267" w:author="Guillermo" w:date="2011-03-12T16:49:00Z">
        <w:r>
          <w:rPr>
            <w:b/>
            <w:u w:val="single"/>
          </w:rPr>
          <w:t>1</w:t>
        </w:r>
      </w:ins>
      <w:ins w:id="268" w:author="Guillermo" w:date="2011-03-12T17:41:00Z">
        <w:r>
          <w:rPr>
            <w:b/>
            <w:u w:val="single"/>
          </w:rPr>
          <w:t>2</w:t>
        </w:r>
      </w:ins>
      <w:r w:rsidR="0010182B" w:rsidRPr="007E6EB4">
        <w:rPr>
          <w:b/>
          <w:u w:val="single"/>
          <w:rPrChange w:id="269" w:author="Guillermo" w:date="2011-03-06T17:39:00Z">
            <w:rPr/>
          </w:rPrChange>
        </w:rPr>
        <w:t>/</w:t>
      </w:r>
      <w:ins w:id="270" w:author="Guillermo" w:date="2011-03-03T13:23:00Z">
        <w:r w:rsidR="002E7D10" w:rsidRPr="007E6EB4">
          <w:rPr>
            <w:b/>
            <w:u w:val="single"/>
            <w:rPrChange w:id="271" w:author="Guillermo" w:date="2011-03-06T17:39:00Z">
              <w:rPr/>
            </w:rPrChange>
          </w:rPr>
          <w:t>3</w:t>
        </w:r>
      </w:ins>
      <w:del w:id="272" w:author="Guillermo" w:date="2011-03-03T13:23:00Z">
        <w:r w:rsidR="0010182B" w:rsidRPr="007E6EB4" w:rsidDel="002E7D10">
          <w:rPr>
            <w:b/>
            <w:u w:val="single"/>
            <w:rPrChange w:id="273" w:author="Guillermo" w:date="2011-03-06T17:39:00Z">
              <w:rPr/>
            </w:rPrChange>
          </w:rPr>
          <w:delText>2</w:delText>
        </w:r>
      </w:del>
      <w:r w:rsidR="0010182B" w:rsidRPr="007E6EB4">
        <w:rPr>
          <w:b/>
          <w:u w:val="single"/>
          <w:rPrChange w:id="274" w:author="Guillermo" w:date="2011-03-06T17:39:00Z">
            <w:rPr/>
          </w:rPrChange>
        </w:rPr>
        <w:t>/2011 rev8</w:t>
      </w:r>
      <w:ins w:id="275" w:author="Guillermo" w:date="2011-03-12T17:02:00Z">
        <w:r w:rsidR="00AA325E">
          <w:rPr>
            <w:b/>
            <w:u w:val="single"/>
          </w:rPr>
          <w:t xml:space="preserve"> (Softmodii v4.2)</w:t>
        </w:r>
      </w:ins>
      <w:r w:rsidR="0010182B">
        <w:t>: Añadidos gran cantidad de enlaces nuevos a vídeos</w:t>
      </w:r>
      <w:ins w:id="276" w:author="Guillermo" w:date="2011-03-06T17:37:00Z">
        <w:r w:rsidR="007E6EB4">
          <w:t xml:space="preserve">, Google Code </w:t>
        </w:r>
      </w:ins>
      <w:del w:id="277" w:author="Guillermo" w:date="2011-03-06T17:37:00Z">
        <w:r w:rsidR="0010182B" w:rsidDel="007E6EB4">
          <w:delText xml:space="preserve"> </w:delText>
        </w:r>
      </w:del>
      <w:r w:rsidR="0010182B">
        <w:t xml:space="preserve">y wiki de EOL. </w:t>
      </w:r>
      <w:ins w:id="278" w:author="Guillermo" w:date="2011-03-04T19:49:00Z">
        <w:r w:rsidR="00FF68CF">
          <w:t xml:space="preserve">Cambiados enlaces de descarga a Google Code. </w:t>
        </w:r>
      </w:ins>
      <w:ins w:id="279" w:author="Guillermo" w:date="2011-03-03T13:22:00Z">
        <w:r w:rsidR="002E7D10">
          <w:t xml:space="preserve">Actualizado el exploit Indiana Pwns a la versión 1.2.1. Añadida versión PAL del exploit Smash Stack. </w:t>
        </w:r>
      </w:ins>
      <w:ins w:id="280" w:author="Guillermo" w:date="2011-03-12T16:48:00Z">
        <w:r w:rsidR="003F1276">
          <w:t xml:space="preserve">Modificado paso 4. Actualizado Wii Backup Manager a la versión 0.3.8 build 61. </w:t>
        </w:r>
      </w:ins>
      <w:r w:rsidR="0010182B">
        <w:t>Correcciones de formato.</w:t>
      </w:r>
      <w:ins w:id="281" w:author="Guillermo" w:date="2011-03-06T17:37:00Z">
        <w:r w:rsidR="007E6EB4">
          <w:t xml:space="preserve"> “Código fuente” liberado.</w:t>
        </w:r>
      </w:ins>
    </w:p>
    <w:p w:rsidR="003876DE" w:rsidRPr="003876DE" w:rsidRDefault="00C27A64" w:rsidP="00861E5A">
      <w:pPr>
        <w:numPr>
          <w:ilvl w:val="0"/>
          <w:numId w:val="20"/>
        </w:numPr>
      </w:pPr>
      <w:r w:rsidRPr="0084240B">
        <w:rPr>
          <w:b/>
          <w:u w:val="single"/>
          <w:lang w:val="en-US"/>
          <w:rPrChange w:id="282" w:author="Guillermo" w:date="2011-03-04T03:16:00Z">
            <w:rPr>
              <w:rFonts w:asciiTheme="majorHAnsi" w:hAnsiTheme="majorHAnsi"/>
              <w:b/>
              <w:color w:val="438086" w:themeColor="accent2"/>
              <w:sz w:val="28"/>
              <w:szCs w:val="28"/>
              <w:u w:val="single"/>
              <w:lang w:val="en-US"/>
            </w:rPr>
          </w:rPrChange>
        </w:rPr>
        <w:t>4</w:t>
      </w:r>
      <w:r w:rsidR="003876DE" w:rsidRPr="0084240B">
        <w:rPr>
          <w:b/>
          <w:u w:val="single"/>
          <w:lang w:val="en-US"/>
          <w:rPrChange w:id="283" w:author="Guillermo" w:date="2011-03-04T03:16:00Z">
            <w:rPr>
              <w:rFonts w:asciiTheme="majorHAnsi" w:hAnsiTheme="majorHAnsi"/>
              <w:b/>
              <w:color w:val="438086" w:themeColor="accent2"/>
              <w:sz w:val="28"/>
              <w:szCs w:val="28"/>
              <w:u w:val="single"/>
              <w:lang w:val="en-US"/>
            </w:rPr>
          </w:rPrChange>
        </w:rPr>
        <w:t>/2/2011 rev7</w:t>
      </w:r>
      <w:r w:rsidR="003876DE" w:rsidRPr="0084240B">
        <w:rPr>
          <w:lang w:val="en-US"/>
          <w:rPrChange w:id="284" w:author="Guillermo" w:date="2011-03-04T03:16:00Z">
            <w:rPr>
              <w:rFonts w:asciiTheme="majorHAnsi" w:hAnsiTheme="majorHAnsi"/>
              <w:color w:val="438086" w:themeColor="accent2"/>
              <w:sz w:val="28"/>
              <w:szCs w:val="28"/>
              <w:lang w:val="en-US"/>
            </w:rPr>
          </w:rPrChange>
        </w:rPr>
        <w:t xml:space="preserve">: Incluido nuevo exploit “Return of the Jodi”. </w:t>
      </w:r>
      <w:r w:rsidR="003876DE">
        <w:t xml:space="preserve">Corregido tutorial de BootMii, el mando de GameCube no es obligatorio. Modificado el nombre del cIOS Installer de Waninkoko para que sea más claro. Actualizado el SD Formatter oficial a la versión 3. </w:t>
      </w:r>
      <w:r w:rsidR="00D26771">
        <w:t>Actualizado Wii Backup Manager a la versión 0.3.8 build 60.</w:t>
      </w:r>
      <w:r w:rsidR="00945F9A">
        <w:t xml:space="preserve"> Añadidos algunos enlaces</w:t>
      </w:r>
      <w:r>
        <w:t xml:space="preserve"> y sustituidos algunos vídeos</w:t>
      </w:r>
      <w:r w:rsidR="00945F9A">
        <w:t>. Correcciones de formato.</w:t>
      </w:r>
    </w:p>
    <w:p w:rsidR="00732E99" w:rsidRPr="00732E99" w:rsidRDefault="00732E99" w:rsidP="00861E5A">
      <w:pPr>
        <w:numPr>
          <w:ilvl w:val="0"/>
          <w:numId w:val="20"/>
        </w:numPr>
      </w:pPr>
      <w:r w:rsidRPr="00732E99">
        <w:rPr>
          <w:b/>
          <w:u w:val="single"/>
        </w:rPr>
        <w:lastRenderedPageBreak/>
        <w:t>29/1/2011 rev6a (Softmodii v4.1)</w:t>
      </w:r>
      <w:r>
        <w:t>: Correcciones menores en el tutorial de ejecución de exploit con un juego.</w:t>
      </w:r>
    </w:p>
    <w:p w:rsidR="004C6F04" w:rsidRPr="004C6F04" w:rsidRDefault="004C6F04" w:rsidP="00861E5A">
      <w:pPr>
        <w:numPr>
          <w:ilvl w:val="0"/>
          <w:numId w:val="20"/>
        </w:numPr>
      </w:pPr>
      <w:r w:rsidRPr="004C6F04">
        <w:rPr>
          <w:b/>
          <w:u w:val="single"/>
        </w:rPr>
        <w:t>27/1/2011 rev6</w:t>
      </w:r>
      <w:r>
        <w:t xml:space="preserve">: Incluido nuevo exploit “Bathaxx”. Modificados los pasos de ejecución del exploit con un juego para simplificarlos. </w:t>
      </w:r>
      <w:r w:rsidR="00D73C71">
        <w:t>Añadidos links a página de Wii Backup Fusion para Linux/MacOSX. Algunas correcciones de formato. PDF Versión 1.7 (Adobe Acrobat X Pro).</w:t>
      </w:r>
    </w:p>
    <w:p w:rsidR="001D28AF" w:rsidRPr="001D28AF" w:rsidRDefault="001D28AF" w:rsidP="00861E5A">
      <w:pPr>
        <w:numPr>
          <w:ilvl w:val="0"/>
          <w:numId w:val="20"/>
        </w:numPr>
      </w:pPr>
      <w:r w:rsidRPr="001D28AF">
        <w:rPr>
          <w:b/>
          <w:u w:val="single"/>
        </w:rPr>
        <w:t>3/1/2011 rev5</w:t>
      </w:r>
      <w:r w:rsidR="00B21F9E">
        <w:rPr>
          <w:b/>
          <w:u w:val="single"/>
        </w:rPr>
        <w:t xml:space="preserve"> (Edición Especial Aniversario)</w:t>
      </w:r>
      <w:r>
        <w:t xml:space="preserve">: </w:t>
      </w:r>
      <w:r w:rsidR="00B21F9E">
        <w:t xml:space="preserve">Ahora se incluye CSD para descargar automáticamente los IOS necesarios. </w:t>
      </w:r>
      <w:r>
        <w:t xml:space="preserve">Añadido instalador desatendido del IOS236. </w:t>
      </w:r>
      <w:r w:rsidR="004959E3">
        <w:t>Revertido</w:t>
      </w:r>
      <w:r>
        <w:t xml:space="preserve"> el cIOS Installer 22x MOD </w:t>
      </w:r>
      <w:r w:rsidR="004959E3">
        <w:t>al</w:t>
      </w:r>
      <w:r>
        <w:t xml:space="preserve"> original de Hermes. La instalación de cIOS se hace offline por la obligatoriedad de usar </w:t>
      </w:r>
      <w:r w:rsidR="00B21F9E">
        <w:t>.wad</w:t>
      </w:r>
      <w:r>
        <w:t xml:space="preserve"> para el instalador IOS236. Añadidas nuevas imágenes y enlaces.</w:t>
      </w:r>
      <w:r w:rsidR="004959E3">
        <w:t xml:space="preserve"> Correcciones y cambios menores de formato.</w:t>
      </w:r>
    </w:p>
    <w:p w:rsidR="00A047D1" w:rsidRPr="00A047D1" w:rsidRDefault="00A047D1" w:rsidP="00861E5A">
      <w:pPr>
        <w:numPr>
          <w:ilvl w:val="0"/>
          <w:numId w:val="20"/>
        </w:numPr>
      </w:pPr>
      <w:r w:rsidRPr="00A047D1">
        <w:rPr>
          <w:b/>
          <w:u w:val="single"/>
        </w:rPr>
        <w:t>24/12/2010 rev4</w:t>
      </w:r>
      <w:r>
        <w:t xml:space="preserve">: Añadidas sugerencias para evitar fallo con Instalador de cIOS222. Incluida instalación de canal forwarder para uLoader. </w:t>
      </w:r>
      <w:r w:rsidR="004D619B">
        <w:t>¡Feliz Navidad!</w:t>
      </w:r>
    </w:p>
    <w:p w:rsidR="00844680" w:rsidRPr="00844680" w:rsidRDefault="00E9664C" w:rsidP="00861E5A">
      <w:pPr>
        <w:numPr>
          <w:ilvl w:val="0"/>
          <w:numId w:val="20"/>
        </w:numPr>
      </w:pPr>
      <w:r>
        <w:rPr>
          <w:b/>
          <w:u w:val="single"/>
        </w:rPr>
        <w:t>30</w:t>
      </w:r>
      <w:r w:rsidR="00844680" w:rsidRPr="00844680">
        <w:rPr>
          <w:b/>
          <w:u w:val="single"/>
        </w:rPr>
        <w:t>/11/2010 rev3</w:t>
      </w:r>
      <w:r w:rsidR="00844680">
        <w:t xml:space="preserve">: Añadida solución para borrar IOS stub con </w:t>
      </w:r>
      <w:r>
        <w:t>AnyTitle Deleter</w:t>
      </w:r>
      <w:r w:rsidR="00844680">
        <w:t xml:space="preserve"> y poder instalar cIOS de Waninkoko.</w:t>
      </w:r>
    </w:p>
    <w:p w:rsidR="00637603" w:rsidRDefault="00FD4F95" w:rsidP="00861E5A">
      <w:pPr>
        <w:numPr>
          <w:ilvl w:val="0"/>
          <w:numId w:val="20"/>
        </w:numPr>
      </w:pPr>
      <w:r>
        <w:rPr>
          <w:b/>
          <w:u w:val="single"/>
        </w:rPr>
        <w:t>12</w:t>
      </w:r>
      <w:r w:rsidR="00637603" w:rsidRPr="00175277">
        <w:rPr>
          <w:b/>
          <w:u w:val="single"/>
        </w:rPr>
        <w:t>/11/2010 rev2</w:t>
      </w:r>
      <w:r w:rsidR="00637603">
        <w:t xml:space="preserve">: </w:t>
      </w:r>
      <w:r w:rsidR="006B209A">
        <w:t xml:space="preserve">Eliminada instalación de IOS236. Sustituido el cIOS Installer oficial de Hermes por el MOD de Spaceman Spiff con soporte AHBPROT. </w:t>
      </w:r>
      <w:r w:rsidR="00637603">
        <w:t xml:space="preserve">Añadidos enlaces a la Guía de conexión a Internet y a la Ayuda de Wii (Gestión de datos) de la web de Nintendo. </w:t>
      </w:r>
      <w:r w:rsidR="00175277">
        <w:t xml:space="preserve">Ampliada Instalación de uLoader. </w:t>
      </w:r>
      <w:r w:rsidR="007B0044">
        <w:t xml:space="preserve">Añadidos enlaces a información sobre juegos necesarios para exploits. </w:t>
      </w:r>
      <w:r w:rsidR="00721A2B">
        <w:t xml:space="preserve">Agregados enlaces a páginas en Facebook y Twitter. </w:t>
      </w:r>
      <w:r w:rsidR="00637603">
        <w:t>Correcciones de formato.</w:t>
      </w:r>
    </w:p>
    <w:p w:rsidR="00861E5A" w:rsidRPr="00531DB2" w:rsidRDefault="00E920CE" w:rsidP="00861E5A">
      <w:pPr>
        <w:numPr>
          <w:ilvl w:val="0"/>
          <w:numId w:val="20"/>
        </w:numPr>
      </w:pPr>
      <w:r w:rsidRPr="00175277">
        <w:rPr>
          <w:b/>
          <w:u w:val="single"/>
        </w:rPr>
        <w:t>2</w:t>
      </w:r>
      <w:r w:rsidR="00FF6E57" w:rsidRPr="00175277">
        <w:rPr>
          <w:b/>
          <w:u w:val="single"/>
        </w:rPr>
        <w:t>4</w:t>
      </w:r>
      <w:r w:rsidR="00861E5A" w:rsidRPr="00175277">
        <w:rPr>
          <w:b/>
          <w:u w:val="single"/>
        </w:rPr>
        <w:t>/10/2010 rev1 (Softmodii v4.0)</w:t>
      </w:r>
      <w:r w:rsidR="00861E5A">
        <w:t>: Versión inicial.</w:t>
      </w:r>
      <w:r w:rsidR="00FF6E57">
        <w:t xml:space="preserve"> PDF Versión 1.7 (Adobe Acrobat Pro Extended 9.4)</w:t>
      </w:r>
    </w:p>
    <w:sectPr w:rsidR="00861E5A" w:rsidRPr="00531DB2" w:rsidSect="004C7B45">
      <w:headerReference w:type="even" r:id="rId76"/>
      <w:headerReference w:type="default" r:id="rId77"/>
      <w:footerReference w:type="even" r:id="rId78"/>
      <w:footerReference w:type="default" r:id="rId79"/>
      <w:pgSz w:w="11907" w:h="16839"/>
      <w:pgMar w:top="1440" w:right="1418" w:bottom="1440"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6E9" w:rsidRDefault="009466E9">
      <w:pPr>
        <w:spacing w:after="0"/>
      </w:pPr>
      <w:r>
        <w:separator/>
      </w:r>
    </w:p>
  </w:endnote>
  <w:endnote w:type="continuationSeparator" w:id="0">
    <w:p w:rsidR="009466E9" w:rsidRDefault="009466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6E9" w:rsidRDefault="009466E9">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32"/>
      <w:gridCol w:w="990"/>
    </w:tblGrid>
    <w:tr w:rsidR="009466E9">
      <w:trPr>
        <w:trHeight w:hRule="exact" w:val="72"/>
      </w:trPr>
      <w:tc>
        <w:tcPr>
          <w:tcW w:w="2718" w:type="dxa"/>
          <w:tcBorders>
            <w:top w:val="single" w:sz="12" w:space="0" w:color="438086" w:themeColor="accent2"/>
            <w:bottom w:val="single" w:sz="2" w:space="0" w:color="438086" w:themeColor="accent2"/>
          </w:tcBorders>
        </w:tcPr>
        <w:p w:rsidR="009466E9" w:rsidRDefault="009466E9">
          <w:pPr>
            <w:pStyle w:val="Sinespaciado"/>
          </w:pPr>
        </w:p>
      </w:tc>
      <w:tc>
        <w:tcPr>
          <w:tcW w:w="1017" w:type="dxa"/>
          <w:tcBorders>
            <w:bottom w:val="single" w:sz="2" w:space="0" w:color="438086" w:themeColor="accent2"/>
          </w:tcBorders>
        </w:tcPr>
        <w:p w:rsidR="009466E9" w:rsidRDefault="009466E9">
          <w:pPr>
            <w:pStyle w:val="Sinespaciado"/>
          </w:pPr>
        </w:p>
      </w:tc>
    </w:tr>
  </w:tbl>
  <w:p w:rsidR="009466E9" w:rsidRDefault="009466E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6E9" w:rsidRDefault="009466E9">
    <w:pPr>
      <w:pStyle w:val="Piedepgina"/>
    </w:pPr>
    <w:r>
      <w:rPr>
        <w:lang w:eastAsia="es-ES_tradnl"/>
      </w:rPr>
      <w:drawing>
        <wp:anchor distT="0" distB="0" distL="114300" distR="114300" simplePos="0" relativeHeight="251660288" behindDoc="0" locked="0" layoutInCell="1" allowOverlap="1" wp14:anchorId="6B9E69FE" wp14:editId="37553793">
          <wp:simplePos x="0" y="0"/>
          <wp:positionH relativeFrom="column">
            <wp:posOffset>5605780</wp:posOffset>
          </wp:positionH>
          <wp:positionV relativeFrom="paragraph">
            <wp:posOffset>331470</wp:posOffset>
          </wp:positionV>
          <wp:extent cx="882015" cy="323215"/>
          <wp:effectExtent l="0" t="0" r="0" b="635"/>
          <wp:wrapSquare wrapText="bothSides"/>
          <wp:docPr id="7" name="Imagen 7" descr="E:\Documentos\Softmodii PDF\imagenes\logo-cc.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os\Softmodii PDF\imagenes\logo-cc.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015" cy="3232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6E9" w:rsidRDefault="009466E9">
      <w:pPr>
        <w:spacing w:after="0"/>
      </w:pPr>
      <w:r>
        <w:separator/>
      </w:r>
    </w:p>
  </w:footnote>
  <w:footnote w:type="continuationSeparator" w:id="0">
    <w:p w:rsidR="009466E9" w:rsidRDefault="009466E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Content>
      <w:p w:rsidR="009466E9" w:rsidRDefault="009466E9">
        <w:pPr>
          <w:pStyle w:val="Encabezado"/>
          <w:pBdr>
            <w:bottom w:val="single" w:sz="4" w:space="0" w:color="auto"/>
          </w:pBdr>
        </w:pPr>
        <w:r>
          <w:t>Pajariyo &amp; IsmaelWii &amp; victory144</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6E9" w:rsidRDefault="009466E9" w:rsidP="004E6AA1">
    <w:pPr>
      <w:pStyle w:val="Encabezado"/>
      <w:jc w:val="right"/>
    </w:pPr>
    <w:r>
      <w:rPr>
        <w:lang w:eastAsia="es-ES_tradnl"/>
      </w:rPr>
      <w:drawing>
        <wp:anchor distT="0" distB="0" distL="114300" distR="114300" simplePos="0" relativeHeight="251664384" behindDoc="0" locked="0" layoutInCell="1" allowOverlap="1" wp14:anchorId="79CD9C9A" wp14:editId="5FFDAADE">
          <wp:simplePos x="0" y="0"/>
          <wp:positionH relativeFrom="column">
            <wp:posOffset>1660525</wp:posOffset>
          </wp:positionH>
          <wp:positionV relativeFrom="paragraph">
            <wp:posOffset>-377825</wp:posOffset>
          </wp:positionV>
          <wp:extent cx="2626360" cy="652780"/>
          <wp:effectExtent l="0" t="0" r="2540" b="0"/>
          <wp:wrapSquare wrapText="bothSides"/>
          <wp:docPr id="10" name="Imagen 10" descr="E:\Documentos\Softmodii PDF\imagenes\logo-softmodii.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os\Softmodii PDF\imagenes\logo-softmodi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636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_tradnl"/>
      </w:rPr>
      <w:drawing>
        <wp:anchor distT="0" distB="0" distL="114300" distR="114300" simplePos="0" relativeHeight="251663360" behindDoc="0" locked="0" layoutInCell="1" allowOverlap="1" wp14:anchorId="2190E848" wp14:editId="4F2BDFA2">
          <wp:simplePos x="0" y="0"/>
          <wp:positionH relativeFrom="column">
            <wp:posOffset>-783590</wp:posOffset>
          </wp:positionH>
          <wp:positionV relativeFrom="paragraph">
            <wp:posOffset>-323215</wp:posOffset>
          </wp:positionV>
          <wp:extent cx="1934845" cy="438150"/>
          <wp:effectExtent l="0" t="0" r="8255" b="0"/>
          <wp:wrapSquare wrapText="bothSides"/>
          <wp:docPr id="9" name="Imagen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os\Softmodii PDF\imagenes\logo-eol.gif"/>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93484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s-ES_tradnl"/>
      </w:rPr>
      <mc:AlternateContent>
        <mc:Choice Requires="wps">
          <w:drawing>
            <wp:anchor distT="0" distB="0" distL="114300" distR="114300" simplePos="0" relativeHeight="251662336" behindDoc="0" locked="0" layoutInCell="0" allowOverlap="1" wp14:anchorId="612F1CA5" wp14:editId="676ADB21">
              <wp:simplePos x="0" y="0"/>
              <wp:positionH relativeFrom="page">
                <wp:align>right</wp:align>
              </wp:positionH>
              <wp:positionV relativeFrom="topMargin">
                <wp:align>center</wp:align>
              </wp:positionV>
              <wp:extent cx="914400" cy="170121"/>
              <wp:effectExtent l="0" t="0" r="0" b="1905"/>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121"/>
                      </a:xfrm>
                      <a:prstGeom prst="rect">
                        <a:avLst/>
                      </a:prstGeom>
                      <a:solidFill>
                        <a:schemeClr val="accent1"/>
                      </a:solidFill>
                      <a:extLst/>
                    </wps:spPr>
                    <wps:txbx>
                      <w:txbxContent>
                        <w:p w:rsidR="009466E9" w:rsidRDefault="009466E9">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02ABB" w:rsidRPr="00E02ABB">
                            <w:rPr>
                              <w:color w:val="FFFFFF" w:themeColor="background1"/>
                              <w14:numForm w14:val="lining"/>
                            </w:rPr>
                            <w:t>11</w:t>
                          </w:r>
                          <w:r>
                            <w:rPr>
                              <w:color w:val="FFFFFF" w:themeColor="background1"/>
                              <w14:numForm w14:val="lining"/>
                            </w:rPr>
                            <w:fldChar w:fldCharType="end"/>
                          </w: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6" o:spid="_x0000_s1026" type="#_x0000_t202" style="position:absolute;left:0;text-align:left;margin-left:20.8pt;margin-top:0;width:1in;height:13.4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" o:allowincell="f" fillcolor="#53548a [3204]" stroked="f">
              <v:textbox inset=",0,,0">
                <w:txbxContent>
                  <w:p w:rsidR="009466E9" w:rsidRDefault="009466E9">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E02ABB" w:rsidRPr="00E02ABB">
                      <w:rPr>
                        <w:color w:val="FFFFFF" w:themeColor="background1"/>
                        <w14:numForm w14:val="lining"/>
                      </w:rPr>
                      <w:t>11</w:t>
                    </w:r>
                    <w:r>
                      <w:rPr>
                        <w:color w:val="FFFFFF" w:themeColor="background1"/>
                        <w14:numForm w14:val="lining"/>
                      </w:rPr>
                      <w:fldChar w:fldCharType="end"/>
                    </w:r>
                  </w:p>
                </w:txbxContent>
              </v:textbox>
              <w10:wrap anchorx="page" anchory="margin"/>
            </v:shape>
          </w:pict>
        </mc:Fallback>
      </mc:AlternateContent>
    </w:r>
    <w:r>
      <w:t xml:space="preserve"> v4.2 (rev</w:t>
    </w:r>
    <w:del w:id="285" w:author="Guillermo" w:date="2011-04-09T00:48:00Z">
      <w:r w:rsidDel="00D2139E">
        <w:delText>8</w:delText>
      </w:r>
    </w:del>
    <w:ins w:id="286" w:author="Guillermo" w:date="2011-04-09T00:48:00Z">
      <w:r>
        <w:t>9</w:t>
      </w:r>
    </w:ins>
    <w:r>
      <w:t xml:space="preserve">)    </w:t>
    </w:r>
    <w:r>
      <w:rPr>
        <w:sz w:val="2"/>
        <w:szCs w:val="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1B7"/>
    <w:multiLevelType w:val="hybridMultilevel"/>
    <w:tmpl w:val="0FB27E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22636B99"/>
    <w:multiLevelType w:val="hybridMultilevel"/>
    <w:tmpl w:val="2F66EC2A"/>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23996CA1"/>
    <w:multiLevelType w:val="hybridMultilevel"/>
    <w:tmpl w:val="493869D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4">
    <w:nsid w:val="23C03709"/>
    <w:multiLevelType w:val="hybridMultilevel"/>
    <w:tmpl w:val="4ADC5C5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26293A2C"/>
    <w:multiLevelType w:val="hybridMultilevel"/>
    <w:tmpl w:val="D5BAF8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27E12E9A"/>
    <w:multiLevelType w:val="hybridMultilevel"/>
    <w:tmpl w:val="016E283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nsid w:val="2B3A0070"/>
    <w:multiLevelType w:val="hybridMultilevel"/>
    <w:tmpl w:val="E006E9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30B83716"/>
    <w:multiLevelType w:val="hybridMultilevel"/>
    <w:tmpl w:val="1202365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9">
    <w:nsid w:val="33AC7C53"/>
    <w:multiLevelType w:val="hybridMultilevel"/>
    <w:tmpl w:val="7A9AE94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nsid w:val="354F61EC"/>
    <w:multiLevelType w:val="hybridMultilevel"/>
    <w:tmpl w:val="E93412B6"/>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1">
    <w:nsid w:val="3A7678BF"/>
    <w:multiLevelType w:val="hybridMultilevel"/>
    <w:tmpl w:val="03D2F5D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nsid w:val="3CE6144C"/>
    <w:multiLevelType w:val="hybridMultilevel"/>
    <w:tmpl w:val="D072612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3F9C770C"/>
    <w:multiLevelType w:val="hybridMultilevel"/>
    <w:tmpl w:val="B47A2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nsid w:val="4C9E1F3C"/>
    <w:multiLevelType w:val="hybridMultilevel"/>
    <w:tmpl w:val="CD6E806A"/>
    <w:lvl w:ilvl="0" w:tplc="040A0001">
      <w:start w:val="1"/>
      <w:numFmt w:val="bullet"/>
      <w:lvlText w:val=""/>
      <w:lvlJc w:val="left"/>
      <w:pPr>
        <w:ind w:left="1289" w:hanging="360"/>
      </w:pPr>
      <w:rPr>
        <w:rFonts w:ascii="Symbol" w:hAnsi="Symbol" w:hint="default"/>
      </w:rPr>
    </w:lvl>
    <w:lvl w:ilvl="1" w:tplc="040A0003" w:tentative="1">
      <w:start w:val="1"/>
      <w:numFmt w:val="bullet"/>
      <w:lvlText w:val="o"/>
      <w:lvlJc w:val="left"/>
      <w:pPr>
        <w:ind w:left="2009" w:hanging="360"/>
      </w:pPr>
      <w:rPr>
        <w:rFonts w:ascii="Courier New" w:hAnsi="Courier New" w:cs="Courier New" w:hint="default"/>
      </w:rPr>
    </w:lvl>
    <w:lvl w:ilvl="2" w:tplc="040A0005" w:tentative="1">
      <w:start w:val="1"/>
      <w:numFmt w:val="bullet"/>
      <w:lvlText w:val=""/>
      <w:lvlJc w:val="left"/>
      <w:pPr>
        <w:ind w:left="2729" w:hanging="360"/>
      </w:pPr>
      <w:rPr>
        <w:rFonts w:ascii="Wingdings" w:hAnsi="Wingdings" w:hint="default"/>
      </w:rPr>
    </w:lvl>
    <w:lvl w:ilvl="3" w:tplc="040A0001" w:tentative="1">
      <w:start w:val="1"/>
      <w:numFmt w:val="bullet"/>
      <w:lvlText w:val=""/>
      <w:lvlJc w:val="left"/>
      <w:pPr>
        <w:ind w:left="3449" w:hanging="360"/>
      </w:pPr>
      <w:rPr>
        <w:rFonts w:ascii="Symbol" w:hAnsi="Symbol" w:hint="default"/>
      </w:rPr>
    </w:lvl>
    <w:lvl w:ilvl="4" w:tplc="040A0003" w:tentative="1">
      <w:start w:val="1"/>
      <w:numFmt w:val="bullet"/>
      <w:lvlText w:val="o"/>
      <w:lvlJc w:val="left"/>
      <w:pPr>
        <w:ind w:left="4169" w:hanging="360"/>
      </w:pPr>
      <w:rPr>
        <w:rFonts w:ascii="Courier New" w:hAnsi="Courier New" w:cs="Courier New" w:hint="default"/>
      </w:rPr>
    </w:lvl>
    <w:lvl w:ilvl="5" w:tplc="040A0005" w:tentative="1">
      <w:start w:val="1"/>
      <w:numFmt w:val="bullet"/>
      <w:lvlText w:val=""/>
      <w:lvlJc w:val="left"/>
      <w:pPr>
        <w:ind w:left="4889" w:hanging="360"/>
      </w:pPr>
      <w:rPr>
        <w:rFonts w:ascii="Wingdings" w:hAnsi="Wingdings" w:hint="default"/>
      </w:rPr>
    </w:lvl>
    <w:lvl w:ilvl="6" w:tplc="040A0001" w:tentative="1">
      <w:start w:val="1"/>
      <w:numFmt w:val="bullet"/>
      <w:lvlText w:val=""/>
      <w:lvlJc w:val="left"/>
      <w:pPr>
        <w:ind w:left="5609" w:hanging="360"/>
      </w:pPr>
      <w:rPr>
        <w:rFonts w:ascii="Symbol" w:hAnsi="Symbol" w:hint="default"/>
      </w:rPr>
    </w:lvl>
    <w:lvl w:ilvl="7" w:tplc="040A0003" w:tentative="1">
      <w:start w:val="1"/>
      <w:numFmt w:val="bullet"/>
      <w:lvlText w:val="o"/>
      <w:lvlJc w:val="left"/>
      <w:pPr>
        <w:ind w:left="6329" w:hanging="360"/>
      </w:pPr>
      <w:rPr>
        <w:rFonts w:ascii="Courier New" w:hAnsi="Courier New" w:cs="Courier New" w:hint="default"/>
      </w:rPr>
    </w:lvl>
    <w:lvl w:ilvl="8" w:tplc="040A0005" w:tentative="1">
      <w:start w:val="1"/>
      <w:numFmt w:val="bullet"/>
      <w:lvlText w:val=""/>
      <w:lvlJc w:val="left"/>
      <w:pPr>
        <w:ind w:left="7049" w:hanging="360"/>
      </w:pPr>
      <w:rPr>
        <w:rFonts w:ascii="Wingdings" w:hAnsi="Wingdings" w:hint="default"/>
      </w:rPr>
    </w:lvl>
  </w:abstractNum>
  <w:abstractNum w:abstractNumId="16">
    <w:nsid w:val="58197D96"/>
    <w:multiLevelType w:val="hybridMultilevel"/>
    <w:tmpl w:val="8F6A73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9A55893"/>
    <w:multiLevelType w:val="hybridMultilevel"/>
    <w:tmpl w:val="A656DF8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8">
    <w:nsid w:val="5AB63249"/>
    <w:multiLevelType w:val="hybridMultilevel"/>
    <w:tmpl w:val="7BF4C01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nsid w:val="5FF222BB"/>
    <w:multiLevelType w:val="hybridMultilevel"/>
    <w:tmpl w:val="2DEC37C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nsid w:val="607375C8"/>
    <w:multiLevelType w:val="hybridMultilevel"/>
    <w:tmpl w:val="9BD6DB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nsid w:val="672B177A"/>
    <w:multiLevelType w:val="hybridMultilevel"/>
    <w:tmpl w:val="9ED610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nsid w:val="702335BE"/>
    <w:multiLevelType w:val="hybridMultilevel"/>
    <w:tmpl w:val="E83ABC04"/>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nsid w:val="7BF420B8"/>
    <w:multiLevelType w:val="hybridMultilevel"/>
    <w:tmpl w:val="E1E4AD3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num w:numId="1">
    <w:abstractNumId w:val="13"/>
  </w:num>
  <w:num w:numId="2">
    <w:abstractNumId w:val="1"/>
  </w:num>
  <w:num w:numId="3">
    <w:abstractNumId w:val="13"/>
  </w:num>
  <w:num w:numId="4">
    <w:abstractNumId w:val="14"/>
  </w:num>
  <w:num w:numId="5">
    <w:abstractNumId w:val="5"/>
  </w:num>
  <w:num w:numId="6">
    <w:abstractNumId w:val="21"/>
  </w:num>
  <w:num w:numId="7">
    <w:abstractNumId w:val="8"/>
  </w:num>
  <w:num w:numId="8">
    <w:abstractNumId w:val="11"/>
  </w:num>
  <w:num w:numId="9">
    <w:abstractNumId w:val="22"/>
  </w:num>
  <w:num w:numId="10">
    <w:abstractNumId w:val="7"/>
  </w:num>
  <w:num w:numId="11">
    <w:abstractNumId w:val="19"/>
  </w:num>
  <w:num w:numId="12">
    <w:abstractNumId w:val="18"/>
  </w:num>
  <w:num w:numId="13">
    <w:abstractNumId w:val="2"/>
  </w:num>
  <w:num w:numId="14">
    <w:abstractNumId w:val="9"/>
  </w:num>
  <w:num w:numId="15">
    <w:abstractNumId w:val="6"/>
  </w:num>
  <w:num w:numId="16">
    <w:abstractNumId w:val="20"/>
  </w:num>
  <w:num w:numId="17">
    <w:abstractNumId w:val="12"/>
  </w:num>
  <w:num w:numId="18">
    <w:abstractNumId w:val="4"/>
  </w:num>
  <w:num w:numId="19">
    <w:abstractNumId w:val="10"/>
  </w:num>
  <w:num w:numId="20">
    <w:abstractNumId w:val="17"/>
  </w:num>
  <w:num w:numId="21">
    <w:abstractNumId w:val="3"/>
  </w:num>
  <w:num w:numId="22">
    <w:abstractNumId w:val="23"/>
  </w:num>
  <w:num w:numId="23">
    <w:abstractNumId w:val="0"/>
  </w:num>
  <w:num w:numId="24">
    <w:abstractNumId w:val="16"/>
  </w:num>
  <w:num w:numId="25">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hyphenationZone w:val="425"/>
  <w:drawingGridHorizontalSpacing w:val="100"/>
  <w:displayHorizontalDrawingGridEvery w:val="2"/>
  <w:characterSpacingControl w:val="doNotCompress"/>
  <w:hdrShapeDefaults>
    <o:shapedefaults v:ext="edit" spidmax="4097"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A7"/>
    <w:rsid w:val="00035DC7"/>
    <w:rsid w:val="00057B63"/>
    <w:rsid w:val="0006078C"/>
    <w:rsid w:val="000618E2"/>
    <w:rsid w:val="000675C7"/>
    <w:rsid w:val="0007566B"/>
    <w:rsid w:val="00082569"/>
    <w:rsid w:val="00084120"/>
    <w:rsid w:val="00084FCB"/>
    <w:rsid w:val="000B685C"/>
    <w:rsid w:val="000C4609"/>
    <w:rsid w:val="000C7B43"/>
    <w:rsid w:val="000E170F"/>
    <w:rsid w:val="000F09D5"/>
    <w:rsid w:val="000F72A6"/>
    <w:rsid w:val="0010182B"/>
    <w:rsid w:val="001216A2"/>
    <w:rsid w:val="00126380"/>
    <w:rsid w:val="001267C7"/>
    <w:rsid w:val="001358B2"/>
    <w:rsid w:val="001437C3"/>
    <w:rsid w:val="00162777"/>
    <w:rsid w:val="00171558"/>
    <w:rsid w:val="001749E2"/>
    <w:rsid w:val="00175277"/>
    <w:rsid w:val="001831E1"/>
    <w:rsid w:val="001960BF"/>
    <w:rsid w:val="001A075D"/>
    <w:rsid w:val="001B10D6"/>
    <w:rsid w:val="001C2BD5"/>
    <w:rsid w:val="001C2FFA"/>
    <w:rsid w:val="001C445B"/>
    <w:rsid w:val="001D28AF"/>
    <w:rsid w:val="001F2AC9"/>
    <w:rsid w:val="001F695C"/>
    <w:rsid w:val="0022007E"/>
    <w:rsid w:val="002308C8"/>
    <w:rsid w:val="002372F8"/>
    <w:rsid w:val="002409DE"/>
    <w:rsid w:val="002428FC"/>
    <w:rsid w:val="00290DB5"/>
    <w:rsid w:val="00292828"/>
    <w:rsid w:val="002A1032"/>
    <w:rsid w:val="002A7DAA"/>
    <w:rsid w:val="002B0F4C"/>
    <w:rsid w:val="002C23C2"/>
    <w:rsid w:val="002C5A4C"/>
    <w:rsid w:val="002E7D10"/>
    <w:rsid w:val="0030592B"/>
    <w:rsid w:val="003359E6"/>
    <w:rsid w:val="00336FA4"/>
    <w:rsid w:val="0035608A"/>
    <w:rsid w:val="003617E0"/>
    <w:rsid w:val="003676E2"/>
    <w:rsid w:val="003876DE"/>
    <w:rsid w:val="003A69C0"/>
    <w:rsid w:val="003B05B0"/>
    <w:rsid w:val="003B7A3C"/>
    <w:rsid w:val="003F1276"/>
    <w:rsid w:val="003F7C4F"/>
    <w:rsid w:val="004036E3"/>
    <w:rsid w:val="004554B9"/>
    <w:rsid w:val="00492549"/>
    <w:rsid w:val="00492B7B"/>
    <w:rsid w:val="004936C6"/>
    <w:rsid w:val="004959E3"/>
    <w:rsid w:val="004B7360"/>
    <w:rsid w:val="004C6F04"/>
    <w:rsid w:val="004C7B45"/>
    <w:rsid w:val="004D02D6"/>
    <w:rsid w:val="004D619B"/>
    <w:rsid w:val="004E6AA1"/>
    <w:rsid w:val="00503562"/>
    <w:rsid w:val="00531DB2"/>
    <w:rsid w:val="00554274"/>
    <w:rsid w:val="00557674"/>
    <w:rsid w:val="00590C0F"/>
    <w:rsid w:val="005A5EBF"/>
    <w:rsid w:val="005B5EFE"/>
    <w:rsid w:val="005C5B34"/>
    <w:rsid w:val="005E5EE5"/>
    <w:rsid w:val="005F3B05"/>
    <w:rsid w:val="005F45E1"/>
    <w:rsid w:val="00603BE2"/>
    <w:rsid w:val="00637603"/>
    <w:rsid w:val="0064097D"/>
    <w:rsid w:val="00661883"/>
    <w:rsid w:val="006730D3"/>
    <w:rsid w:val="006A6F24"/>
    <w:rsid w:val="006B209A"/>
    <w:rsid w:val="006C270B"/>
    <w:rsid w:val="006E33DA"/>
    <w:rsid w:val="006E5828"/>
    <w:rsid w:val="006F41C1"/>
    <w:rsid w:val="006F7077"/>
    <w:rsid w:val="00706AB1"/>
    <w:rsid w:val="00721A2B"/>
    <w:rsid w:val="00722F7D"/>
    <w:rsid w:val="00732E99"/>
    <w:rsid w:val="007412B0"/>
    <w:rsid w:val="007452AD"/>
    <w:rsid w:val="007543A4"/>
    <w:rsid w:val="007708A6"/>
    <w:rsid w:val="007760F9"/>
    <w:rsid w:val="00785918"/>
    <w:rsid w:val="007B0044"/>
    <w:rsid w:val="007B25A4"/>
    <w:rsid w:val="007B44D0"/>
    <w:rsid w:val="007E1B2C"/>
    <w:rsid w:val="007E442F"/>
    <w:rsid w:val="007E6EB4"/>
    <w:rsid w:val="008026EB"/>
    <w:rsid w:val="0080431E"/>
    <w:rsid w:val="008402AC"/>
    <w:rsid w:val="0084240B"/>
    <w:rsid w:val="0084433A"/>
    <w:rsid w:val="00844680"/>
    <w:rsid w:val="00850DC2"/>
    <w:rsid w:val="0085115E"/>
    <w:rsid w:val="008523B9"/>
    <w:rsid w:val="00861E5A"/>
    <w:rsid w:val="008852EC"/>
    <w:rsid w:val="00897051"/>
    <w:rsid w:val="00897C75"/>
    <w:rsid w:val="008C04F4"/>
    <w:rsid w:val="008C50DA"/>
    <w:rsid w:val="008D01AA"/>
    <w:rsid w:val="008D4580"/>
    <w:rsid w:val="008D77D5"/>
    <w:rsid w:val="008E3278"/>
    <w:rsid w:val="008E4401"/>
    <w:rsid w:val="008E767A"/>
    <w:rsid w:val="009020FF"/>
    <w:rsid w:val="00904B0A"/>
    <w:rsid w:val="00907142"/>
    <w:rsid w:val="00922645"/>
    <w:rsid w:val="009300E7"/>
    <w:rsid w:val="00931A58"/>
    <w:rsid w:val="00945F9A"/>
    <w:rsid w:val="009466E9"/>
    <w:rsid w:val="009537C6"/>
    <w:rsid w:val="00964720"/>
    <w:rsid w:val="00967073"/>
    <w:rsid w:val="00993E9C"/>
    <w:rsid w:val="009A445E"/>
    <w:rsid w:val="009A6D01"/>
    <w:rsid w:val="009B3322"/>
    <w:rsid w:val="009E53A6"/>
    <w:rsid w:val="009E7573"/>
    <w:rsid w:val="009F1D2F"/>
    <w:rsid w:val="009F4EAE"/>
    <w:rsid w:val="00A047D1"/>
    <w:rsid w:val="00A05840"/>
    <w:rsid w:val="00A06692"/>
    <w:rsid w:val="00A13B7E"/>
    <w:rsid w:val="00A278B6"/>
    <w:rsid w:val="00A4269E"/>
    <w:rsid w:val="00A47F22"/>
    <w:rsid w:val="00A51163"/>
    <w:rsid w:val="00A56637"/>
    <w:rsid w:val="00A75CF1"/>
    <w:rsid w:val="00A94CD8"/>
    <w:rsid w:val="00AA325E"/>
    <w:rsid w:val="00AB127C"/>
    <w:rsid w:val="00AC133F"/>
    <w:rsid w:val="00AC5F57"/>
    <w:rsid w:val="00AF2AA8"/>
    <w:rsid w:val="00B06388"/>
    <w:rsid w:val="00B070B4"/>
    <w:rsid w:val="00B21F9E"/>
    <w:rsid w:val="00B2203E"/>
    <w:rsid w:val="00B34F39"/>
    <w:rsid w:val="00B36C23"/>
    <w:rsid w:val="00B6439A"/>
    <w:rsid w:val="00BA3221"/>
    <w:rsid w:val="00BC143F"/>
    <w:rsid w:val="00BC1E73"/>
    <w:rsid w:val="00BC4D3E"/>
    <w:rsid w:val="00BD2806"/>
    <w:rsid w:val="00BF7ACC"/>
    <w:rsid w:val="00C05FA7"/>
    <w:rsid w:val="00C06FA8"/>
    <w:rsid w:val="00C114A2"/>
    <w:rsid w:val="00C1270A"/>
    <w:rsid w:val="00C27A64"/>
    <w:rsid w:val="00C44D54"/>
    <w:rsid w:val="00C51944"/>
    <w:rsid w:val="00C67341"/>
    <w:rsid w:val="00C760B7"/>
    <w:rsid w:val="00CA5503"/>
    <w:rsid w:val="00CB28FC"/>
    <w:rsid w:val="00CB2FC2"/>
    <w:rsid w:val="00CC13A5"/>
    <w:rsid w:val="00CE5AC7"/>
    <w:rsid w:val="00CF3AB7"/>
    <w:rsid w:val="00D2139E"/>
    <w:rsid w:val="00D26771"/>
    <w:rsid w:val="00D3556F"/>
    <w:rsid w:val="00D675F3"/>
    <w:rsid w:val="00D73C71"/>
    <w:rsid w:val="00D744AD"/>
    <w:rsid w:val="00D83C38"/>
    <w:rsid w:val="00D92546"/>
    <w:rsid w:val="00D95B33"/>
    <w:rsid w:val="00DE1DC6"/>
    <w:rsid w:val="00DE698B"/>
    <w:rsid w:val="00E02ABB"/>
    <w:rsid w:val="00E20624"/>
    <w:rsid w:val="00E40A3D"/>
    <w:rsid w:val="00E61078"/>
    <w:rsid w:val="00E64F1F"/>
    <w:rsid w:val="00E920CE"/>
    <w:rsid w:val="00E9664C"/>
    <w:rsid w:val="00EA10DC"/>
    <w:rsid w:val="00EE168A"/>
    <w:rsid w:val="00EE4869"/>
    <w:rsid w:val="00F10691"/>
    <w:rsid w:val="00F148E7"/>
    <w:rsid w:val="00F20ADC"/>
    <w:rsid w:val="00F2391D"/>
    <w:rsid w:val="00F372A8"/>
    <w:rsid w:val="00F63F2C"/>
    <w:rsid w:val="00F65C89"/>
    <w:rsid w:val="00F91EC3"/>
    <w:rsid w:val="00F969BD"/>
    <w:rsid w:val="00FA5611"/>
    <w:rsid w:val="00FC4B7F"/>
    <w:rsid w:val="00FD0D38"/>
    <w:rsid w:val="00FD165B"/>
    <w:rsid w:val="00FD4F95"/>
    <w:rsid w:val="00FD793C"/>
    <w:rsid w:val="00FE0C9F"/>
    <w:rsid w:val="00FE7AFE"/>
    <w:rsid w:val="00FF39BE"/>
    <w:rsid w:val="00FF68CF"/>
    <w:rsid w:val="00FF69A0"/>
    <w:rsid w:val="00FF6E57"/>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otrolado.net/wiki/Scene%20de%20Wii" TargetMode="External"/><Relationship Id="rId18" Type="http://schemas.openxmlformats.org/officeDocument/2006/relationships/hyperlink" Target="http://www.elotrolado.net/wiki/Bricks_Wii" TargetMode="External"/><Relationship Id="rId26" Type="http://schemas.openxmlformats.org/officeDocument/2006/relationships/hyperlink" Target="http://www.nintendo.es/NOE/es_ES/support/ayuda_wii_5251_8561.html" TargetMode="External"/><Relationship Id="rId39" Type="http://schemas.openxmlformats.org/officeDocument/2006/relationships/hyperlink" Target="http://www.youtube.com/watch?v=mhLQAD7PACI" TargetMode="Externa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image" Target="media/image10.png"/><Relationship Id="rId47" Type="http://schemas.openxmlformats.org/officeDocument/2006/relationships/hyperlink" Target="http://www.elotrolado.net/wiki/Yu-Gi-OWNED!" TargetMode="External"/><Relationship Id="rId50" Type="http://schemas.openxmlformats.org/officeDocument/2006/relationships/hyperlink" Target="http://www.youtube.com/watch?v=lmADKQjW1FQ" TargetMode="External"/><Relationship Id="rId55" Type="http://schemas.openxmlformats.org/officeDocument/2006/relationships/image" Target="media/image16.png"/><Relationship Id="rId63" Type="http://schemas.openxmlformats.org/officeDocument/2006/relationships/hyperlink" Target="http://www.google.es/" TargetMode="External"/><Relationship Id="rId68" Type="http://schemas.openxmlformats.org/officeDocument/2006/relationships/hyperlink" Target="http://www.elotrolado.net/wiki/Wad_Manager" TargetMode="External"/><Relationship Id="rId76"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hyperlink" Target="http://www.elotrolado.net/wiki/Softmodii" TargetMode="External"/><Relationship Id="rId2" Type="http://schemas.openxmlformats.org/officeDocument/2006/relationships/customXml" Target="../customXml/item2.xml"/><Relationship Id="rId16" Type="http://schemas.openxmlformats.org/officeDocument/2006/relationships/hyperlink" Target="http://www.elotrolado.net/wiki/Homebrew_Channel" TargetMode="External"/><Relationship Id="rId29" Type="http://schemas.openxmlformats.org/officeDocument/2006/relationships/hyperlink" Target="http://bannerbomb.qoid.us/index.new.php" TargetMode="Externa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www.youtube.com/watch?v=dn930fWjl04" TargetMode="External"/><Relationship Id="rId37" Type="http://schemas.openxmlformats.org/officeDocument/2006/relationships/hyperlink" Target="http://www.nintendo.es/NOE/es_ES/games/wii/lego_batman_el_videojuego_11277.html" TargetMode="External"/><Relationship Id="rId40" Type="http://schemas.openxmlformats.org/officeDocument/2006/relationships/hyperlink" Target="http://www.nintendo.es/NOE/es_ES/support/ayuda_wii_5251_8159.html" TargetMode="External"/><Relationship Id="rId45" Type="http://schemas.openxmlformats.org/officeDocument/2006/relationships/hyperlink" Target="http://www.elotrolado.net/wiki/Bathaxx" TargetMode="External"/><Relationship Id="rId53" Type="http://schemas.openxmlformats.org/officeDocument/2006/relationships/image" Target="media/image14.jpeg"/><Relationship Id="rId58" Type="http://schemas.openxmlformats.org/officeDocument/2006/relationships/hyperlink" Target="http://www.winehq.org/" TargetMode="External"/><Relationship Id="rId66" Type="http://schemas.openxmlformats.org/officeDocument/2006/relationships/hyperlink" Target="http://www.youtube.com/watch?v=YFILgoWgVrs" TargetMode="External"/><Relationship Id="rId74" Type="http://schemas.openxmlformats.org/officeDocument/2006/relationships/hyperlink" Target="http://www.nintendo.es/NOE/es_ES/news/2009/nintendo_lanza_la_promocin_embajadores_de_conexiones_14834.html" TargetMode="External"/><Relationship Id="rId79" Type="http://schemas.openxmlformats.org/officeDocument/2006/relationships/footer" Target="footer2.xml"/><Relationship Id="rId5" Type="http://schemas.microsoft.com/office/2007/relationships/stylesWithEffects" Target="stylesWithEffects.xml"/><Relationship Id="rId61" Type="http://schemas.openxmlformats.org/officeDocument/2006/relationships/hyperlink" Target="http://www.elotrolado.net/wiki/CIOS" TargetMode="External"/><Relationship Id="rId10" Type="http://schemas.openxmlformats.org/officeDocument/2006/relationships/image" Target="media/image1.jpeg"/><Relationship Id="rId19" Type="http://schemas.openxmlformats.org/officeDocument/2006/relationships/hyperlink" Target="http://www.elotrolado.net/wiki/Wad_Manager" TargetMode="External"/><Relationship Id="rId31" Type="http://schemas.openxmlformats.org/officeDocument/2006/relationships/hyperlink" Target="http://bootmii.org/download/" TargetMode="External"/><Relationship Id="rId44" Type="http://schemas.openxmlformats.org/officeDocument/2006/relationships/hyperlink" Target="http://www.youtube.com/watch?v=XZquFIdQ-7s" TargetMode="External"/><Relationship Id="rId52" Type="http://schemas.openxmlformats.org/officeDocument/2006/relationships/image" Target="media/image13.png"/><Relationship Id="rId60" Type="http://schemas.openxmlformats.org/officeDocument/2006/relationships/hyperlink" Target="http://www.elotrolado.net/wiki/CIOS" TargetMode="External"/><Relationship Id="rId65" Type="http://schemas.openxmlformats.org/officeDocument/2006/relationships/image" Target="media/image19.jpeg"/><Relationship Id="rId73" Type="http://schemas.openxmlformats.org/officeDocument/2006/relationships/hyperlink" Target="http://www.twitter.com/softmodii"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lotrolado.net/wiki/IOS" TargetMode="External"/><Relationship Id="rId22" Type="http://schemas.openxmlformats.org/officeDocument/2006/relationships/image" Target="media/image5.png"/><Relationship Id="rId27" Type="http://schemas.openxmlformats.org/officeDocument/2006/relationships/hyperlink" Target="http://www.elotrolado.net/wiki/HackMii_Installer"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www.youtube.com/watch?v=d9oJZkEmk4E" TargetMode="External"/><Relationship Id="rId48" Type="http://schemas.openxmlformats.org/officeDocument/2006/relationships/hyperlink" Target="http://www.elotrolado.net/wiki/Yu-Gi-Vah" TargetMode="External"/><Relationship Id="rId56" Type="http://schemas.openxmlformats.org/officeDocument/2006/relationships/image" Target="media/image17.png"/><Relationship Id="rId64" Type="http://schemas.openxmlformats.org/officeDocument/2006/relationships/image" Target="media/image18.png"/><Relationship Id="rId69" Type="http://schemas.openxmlformats.org/officeDocument/2006/relationships/hyperlink" Target="http://www.elotrolado.net/hilo_tutorial-actualiza-a-4-1-sin-perder-nada_1258629" TargetMode="External"/><Relationship Id="rId77"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image" Target="media/image12.png"/><Relationship Id="rId72" Type="http://schemas.openxmlformats.org/officeDocument/2006/relationships/hyperlink" Target="http://www.facebook.com/pages/Softmodii/156318617738389"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ww.diarythai.com/v2/wii/images/20081107_wii-wallpaper.jpg" TargetMode="External"/><Relationship Id="rId17" Type="http://schemas.openxmlformats.org/officeDocument/2006/relationships/hyperlink" Target="http://www.elotrolado.net/wiki/Lista_de_usb_loaders" TargetMode="External"/><Relationship Id="rId25" Type="http://schemas.openxmlformats.org/officeDocument/2006/relationships/hyperlink" Target="http://www.youtube.com/watch?v=P7x2PAswTWU" TargetMode="External"/><Relationship Id="rId33" Type="http://schemas.openxmlformats.org/officeDocument/2006/relationships/hyperlink" Target="http://www.youtube.com/watch?v=RLShwjm40gQ" TargetMode="External"/><Relationship Id="rId38" Type="http://schemas.openxmlformats.org/officeDocument/2006/relationships/hyperlink" Target="http://bootmii.org/download/" TargetMode="External"/><Relationship Id="rId46" Type="http://schemas.openxmlformats.org/officeDocument/2006/relationships/hyperlink" Target="http://www.youtube.com/watch?v=P2bfew3z1ic" TargetMode="External"/><Relationship Id="rId59" Type="http://schemas.openxmlformats.org/officeDocument/2006/relationships/hyperlink" Target="http://www.elotrolado.net/wiki/IOS236_Installer" TargetMode="External"/><Relationship Id="rId67" Type="http://schemas.openxmlformats.org/officeDocument/2006/relationships/hyperlink" Target="http://www.elotrolado.net/wiki/ULoader" TargetMode="External"/><Relationship Id="rId20" Type="http://schemas.openxmlformats.org/officeDocument/2006/relationships/image" Target="media/image3.png"/><Relationship Id="rId41" Type="http://schemas.openxmlformats.org/officeDocument/2006/relationships/hyperlink" Target="http://www.elotrolado.net/wiki/Indiana_Pwns" TargetMode="External"/><Relationship Id="rId54" Type="http://schemas.openxmlformats.org/officeDocument/2006/relationships/image" Target="media/image15.png"/><Relationship Id="rId62" Type="http://schemas.openxmlformats.org/officeDocument/2006/relationships/hyperlink" Target="http://www.elotrolado.net/wiki/Lista_de_usb_loaders" TargetMode="External"/><Relationship Id="rId70" Type="http://schemas.openxmlformats.org/officeDocument/2006/relationships/hyperlink" Target="http://www.elotrolado.net/wiki/Priiloader" TargetMode="External"/><Relationship Id="rId75" Type="http://schemas.openxmlformats.org/officeDocument/2006/relationships/hyperlink" Target="mailto:softmodii.eol@gmail.com"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elotrolado.net/wiki/CIOS" TargetMode="External"/><Relationship Id="rId23" Type="http://schemas.openxmlformats.org/officeDocument/2006/relationships/hyperlink" Target="http://www.elotrolado.net/hilo_hd-pendrives-compatibles-con-wii-eol-certified-tutoriales_1387639" TargetMode="External"/><Relationship Id="rId28" Type="http://schemas.openxmlformats.org/officeDocument/2006/relationships/hyperlink" Target="http://bannerbomb.qoid.us/index.old.php" TargetMode="External"/><Relationship Id="rId36" Type="http://schemas.openxmlformats.org/officeDocument/2006/relationships/hyperlink" Target="http://www.nintendo.es/NOE/es_ES/games/wii/lego_indiana_jones_la_triloga_original_7902.html" TargetMode="External"/><Relationship Id="rId49" Type="http://schemas.openxmlformats.org/officeDocument/2006/relationships/image" Target="media/image11.png"/><Relationship Id="rId57" Type="http://schemas.openxmlformats.org/officeDocument/2006/relationships/hyperlink" Target="http://www.elotrolado.net/wiki/BootMii"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creativecommons.org/licenses/by-nc-sa/3.0/es/"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elotrolado.net/" TargetMode="External"/><Relationship Id="rId2" Type="http://schemas.openxmlformats.org/officeDocument/2006/relationships/image" Target="media/image2.png"/><Relationship Id="rId1" Type="http://schemas.openxmlformats.org/officeDocument/2006/relationships/hyperlink" Target="http://www.elotrolado.net/hilo_softmodii_1357121" TargetMode="External"/><Relationship Id="rId4" Type="http://schemas.openxmlformats.org/officeDocument/2006/relationships/image" Target="media/image20.gi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Softmodii%20PDF\plantill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633A596C-0F52-40AE-8683-3C5FBE93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3269</TotalTime>
  <Pages>21</Pages>
  <Words>6903</Words>
  <Characters>37969</Characters>
  <Application>Microsoft Office Word</Application>
  <DocSecurity>0</DocSecurity>
  <Lines>316</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Softmodii PDF</vt:lpstr>
      <vt:lpstr/>
    </vt:vector>
  </TitlesOfParts>
  <Company>www.elotrolado.net</Company>
  <LinksUpToDate>false</LinksUpToDate>
  <CharactersWithSpaces>44783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Softmodii PDF</dc:title>
  <dc:subject>Libera tu Wii – v4.2 (rev 9)</dc:subject>
  <dc:creator>Pajariyo &amp; IsmaelWii &amp; victory144</dc:creator>
  <cp:lastModifiedBy>Guillermo</cp:lastModifiedBy>
  <cp:revision>122</cp:revision>
  <cp:lastPrinted>2010-10-23T16:32:00Z</cp:lastPrinted>
  <dcterms:created xsi:type="dcterms:W3CDTF">2010-08-16T00:42:00Z</dcterms:created>
  <dcterms:modified xsi:type="dcterms:W3CDTF">2011-04-09T00:23:00Z</dcterms:modified>
  <dc:language>Español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1p3ZaN32pDfUJakyHJ5YRjQBXHWZIAfCe0oZzwErm-zA</vt:lpwstr>
  </property>
  <property fmtid="{D5CDD505-2E9C-101B-9397-08002B2CF9AE}" pid="4" name="Google.Documents.RevisionId">
    <vt:lpwstr>09736440440046833022</vt:lpwstr>
  </property>
  <property fmtid="{D5CDD505-2E9C-101B-9397-08002B2CF9AE}" pid="5" name="Google.Documents.PluginVersion">
    <vt:lpwstr>2.0.1953.5016</vt:lpwstr>
  </property>
  <property fmtid="{D5CDD505-2E9C-101B-9397-08002B2CF9AE}" pid="6" name="Google.Documents.MergeIncapabilityFlags">
    <vt:i4>0</vt:i4>
  </property>
</Properties>
</file>